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6F510" w14:textId="4950470E" w:rsidR="00F43186" w:rsidRPr="00317E00" w:rsidRDefault="00AD1780" w:rsidP="00F43186">
      <w:pPr>
        <w:spacing w:line="480" w:lineRule="auto"/>
        <w:ind w:firstLine="446"/>
        <w:contextualSpacing/>
        <w:jc w:val="center"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 xml:space="preserve">Writing Sample </w:t>
      </w:r>
      <w:r w:rsidR="00B008F4">
        <w:rPr>
          <w:rFonts w:ascii="Times New Roman" w:hAnsi="Times New Roman"/>
          <w:sz w:val="24"/>
          <w:szCs w:val="24"/>
        </w:rPr>
        <w:t>3</w:t>
      </w:r>
    </w:p>
    <w:p w14:paraId="3C6AF8B7" w14:textId="18E1E017" w:rsidR="005D689D" w:rsidRPr="00317E00" w:rsidRDefault="00F43186" w:rsidP="00F43186">
      <w:pPr>
        <w:spacing w:line="480" w:lineRule="auto"/>
        <w:ind w:firstLine="446"/>
        <w:contextualSpacing/>
        <w:jc w:val="center"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 xml:space="preserve">The </w:t>
      </w:r>
      <w:r w:rsidR="0094755C" w:rsidRPr="00317E00">
        <w:rPr>
          <w:rFonts w:ascii="Times New Roman" w:hAnsi="Times New Roman"/>
          <w:sz w:val="24"/>
          <w:szCs w:val="24"/>
        </w:rPr>
        <w:t xml:space="preserve">Feeling of the Age: </w:t>
      </w:r>
      <w:r w:rsidRPr="00317E00">
        <w:rPr>
          <w:rFonts w:ascii="Times New Roman" w:hAnsi="Times New Roman"/>
          <w:sz w:val="24"/>
          <w:szCs w:val="24"/>
        </w:rPr>
        <w:t xml:space="preserve">A </w:t>
      </w:r>
      <w:r w:rsidR="0094755C" w:rsidRPr="00317E00">
        <w:rPr>
          <w:rFonts w:ascii="Times New Roman" w:hAnsi="Times New Roman"/>
          <w:sz w:val="24"/>
          <w:szCs w:val="24"/>
        </w:rPr>
        <w:t>Quantitative Analysis of the Correlation Between Novelistic and Economic Sentiment</w:t>
      </w:r>
    </w:p>
    <w:p w14:paraId="6984029C" w14:textId="459226F0" w:rsidR="00F43186" w:rsidRPr="00317E00" w:rsidRDefault="00F43186" w:rsidP="00F43186">
      <w:pPr>
        <w:spacing w:line="480" w:lineRule="auto"/>
        <w:ind w:firstLine="446"/>
        <w:contextualSpacing/>
        <w:jc w:val="center"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>Daniella Gáti</w:t>
      </w:r>
    </w:p>
    <w:p w14:paraId="2E96F00A" w14:textId="4933C993" w:rsidR="00F43186" w:rsidRPr="00317E00" w:rsidRDefault="00F43186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</w:p>
    <w:p w14:paraId="62C8DA2D" w14:textId="06D9F869" w:rsidR="00317E00" w:rsidRPr="00317E00" w:rsidRDefault="00317E00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>Head note</w:t>
      </w:r>
    </w:p>
    <w:p w14:paraId="04143CC9" w14:textId="7A44F006" w:rsidR="007F7A24" w:rsidRPr="00317E00" w:rsidRDefault="00B636C9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>The section you are about to read is an extract from an article currently in preparation, entitled “</w:t>
      </w:r>
      <w:r w:rsidR="00312F3F" w:rsidRPr="00317E00">
        <w:rPr>
          <w:rFonts w:ascii="Times New Roman" w:hAnsi="Times New Roman"/>
          <w:sz w:val="24"/>
          <w:szCs w:val="24"/>
        </w:rPr>
        <w:t xml:space="preserve">The </w:t>
      </w:r>
      <w:r w:rsidR="0094755C" w:rsidRPr="00317E00">
        <w:rPr>
          <w:rFonts w:ascii="Times New Roman" w:hAnsi="Times New Roman"/>
          <w:sz w:val="24"/>
          <w:szCs w:val="24"/>
        </w:rPr>
        <w:t xml:space="preserve">Feeling of the Age: </w:t>
      </w:r>
      <w:r w:rsidR="00312F3F" w:rsidRPr="00317E00">
        <w:rPr>
          <w:rFonts w:ascii="Times New Roman" w:hAnsi="Times New Roman"/>
          <w:sz w:val="24"/>
          <w:szCs w:val="24"/>
        </w:rPr>
        <w:t xml:space="preserve">A </w:t>
      </w:r>
      <w:r w:rsidR="0094755C" w:rsidRPr="00317E00">
        <w:rPr>
          <w:rFonts w:ascii="Times New Roman" w:hAnsi="Times New Roman"/>
          <w:sz w:val="24"/>
          <w:szCs w:val="24"/>
        </w:rPr>
        <w:t>Quantitative Analysis of the Correlation Between Novelistic and Economic Sentiment</w:t>
      </w:r>
      <w:r w:rsidRPr="00317E00">
        <w:rPr>
          <w:rFonts w:ascii="Times New Roman" w:hAnsi="Times New Roman"/>
          <w:sz w:val="24"/>
          <w:szCs w:val="24"/>
        </w:rPr>
        <w:t xml:space="preserve">.” In this project, my coauthor and I investigate the relationship between literary and economic sentiment by correlating sentiment scores, established through text mining, with </w:t>
      </w:r>
      <w:r w:rsidR="005D43F6">
        <w:rPr>
          <w:rFonts w:ascii="Times New Roman" w:hAnsi="Times New Roman"/>
          <w:sz w:val="24"/>
          <w:szCs w:val="24"/>
        </w:rPr>
        <w:t>standard</w:t>
      </w:r>
      <w:r w:rsidRPr="00317E00">
        <w:rPr>
          <w:rFonts w:ascii="Times New Roman" w:hAnsi="Times New Roman"/>
          <w:sz w:val="24"/>
          <w:szCs w:val="24"/>
        </w:rPr>
        <w:t xml:space="preserve"> variables of economic sentiment such as financial indicators. </w:t>
      </w:r>
      <w:r w:rsidR="00F43AF1" w:rsidRPr="00317E00">
        <w:rPr>
          <w:rFonts w:ascii="Times New Roman" w:hAnsi="Times New Roman"/>
          <w:sz w:val="24"/>
          <w:szCs w:val="24"/>
        </w:rPr>
        <w:t>The article has</w:t>
      </w:r>
      <w:r w:rsidRPr="00317E00">
        <w:rPr>
          <w:rFonts w:ascii="Times New Roman" w:hAnsi="Times New Roman"/>
          <w:sz w:val="24"/>
          <w:szCs w:val="24"/>
        </w:rPr>
        <w:t xml:space="preserve"> three main objectives. First, </w:t>
      </w:r>
      <w:r w:rsidR="00F43AF1" w:rsidRPr="00317E00">
        <w:rPr>
          <w:rFonts w:ascii="Times New Roman" w:hAnsi="Times New Roman"/>
          <w:sz w:val="24"/>
          <w:szCs w:val="24"/>
        </w:rPr>
        <w:t>it</w:t>
      </w:r>
      <w:r w:rsidRPr="00317E00">
        <w:rPr>
          <w:rFonts w:ascii="Times New Roman" w:hAnsi="Times New Roman"/>
          <w:sz w:val="24"/>
          <w:szCs w:val="24"/>
        </w:rPr>
        <w:t xml:space="preserve"> aim</w:t>
      </w:r>
      <w:r w:rsidR="00F43AF1" w:rsidRPr="00317E00">
        <w:rPr>
          <w:rFonts w:ascii="Times New Roman" w:hAnsi="Times New Roman"/>
          <w:sz w:val="24"/>
          <w:szCs w:val="24"/>
        </w:rPr>
        <w:t>s</w:t>
      </w:r>
      <w:r w:rsidRPr="00317E00">
        <w:rPr>
          <w:rFonts w:ascii="Times New Roman" w:hAnsi="Times New Roman"/>
          <w:sz w:val="24"/>
          <w:szCs w:val="24"/>
        </w:rPr>
        <w:t xml:space="preserve"> to provide quantitative evidence for the value of fiction as data for socio-economic analysis. Thus, our project </w:t>
      </w:r>
      <w:r w:rsidR="00007524" w:rsidRPr="00317E00">
        <w:rPr>
          <w:rFonts w:ascii="Times New Roman" w:hAnsi="Times New Roman"/>
          <w:sz w:val="24"/>
          <w:szCs w:val="24"/>
        </w:rPr>
        <w:t>offers</w:t>
      </w:r>
      <w:r w:rsidRPr="00317E00">
        <w:rPr>
          <w:rFonts w:ascii="Times New Roman" w:hAnsi="Times New Roman"/>
          <w:sz w:val="24"/>
          <w:szCs w:val="24"/>
        </w:rPr>
        <w:t xml:space="preserve"> an argument in favor </w:t>
      </w:r>
      <w:r w:rsidR="005D43F6">
        <w:rPr>
          <w:rFonts w:ascii="Times New Roman" w:hAnsi="Times New Roman"/>
          <w:sz w:val="24"/>
          <w:szCs w:val="24"/>
        </w:rPr>
        <w:t>of</w:t>
      </w:r>
      <w:r w:rsidRPr="00317E00">
        <w:rPr>
          <w:rFonts w:ascii="Times New Roman" w:hAnsi="Times New Roman"/>
          <w:sz w:val="24"/>
          <w:szCs w:val="24"/>
        </w:rPr>
        <w:t xml:space="preserve"> the </w:t>
      </w:r>
      <w:r w:rsidR="00007524" w:rsidRPr="00317E00">
        <w:rPr>
          <w:rFonts w:ascii="Times New Roman" w:hAnsi="Times New Roman"/>
          <w:sz w:val="24"/>
          <w:szCs w:val="24"/>
        </w:rPr>
        <w:t>study of literary objects.</w:t>
      </w:r>
      <w:r w:rsidRPr="00317E00">
        <w:rPr>
          <w:rFonts w:ascii="Times New Roman" w:hAnsi="Times New Roman"/>
          <w:sz w:val="24"/>
          <w:szCs w:val="24"/>
        </w:rPr>
        <w:t xml:space="preserve"> Second, </w:t>
      </w:r>
      <w:r w:rsidR="00007524" w:rsidRPr="00317E00">
        <w:rPr>
          <w:rFonts w:ascii="Times New Roman" w:hAnsi="Times New Roman"/>
          <w:sz w:val="24"/>
          <w:szCs w:val="24"/>
        </w:rPr>
        <w:t xml:space="preserve">in describing </w:t>
      </w:r>
      <w:r w:rsidR="00B900F1" w:rsidRPr="00317E00">
        <w:rPr>
          <w:rFonts w:ascii="Times New Roman" w:hAnsi="Times New Roman"/>
          <w:sz w:val="24"/>
          <w:szCs w:val="24"/>
        </w:rPr>
        <w:t>a</w:t>
      </w:r>
      <w:r w:rsidR="00007524" w:rsidRPr="00317E00">
        <w:rPr>
          <w:rFonts w:ascii="Times New Roman" w:hAnsi="Times New Roman"/>
          <w:sz w:val="24"/>
          <w:szCs w:val="24"/>
        </w:rPr>
        <w:t xml:space="preserve"> corpus of award-winning American novels since 1948</w:t>
      </w:r>
      <w:r w:rsidRPr="00317E00">
        <w:rPr>
          <w:rFonts w:ascii="Times New Roman" w:hAnsi="Times New Roman"/>
          <w:sz w:val="24"/>
          <w:szCs w:val="24"/>
        </w:rPr>
        <w:t xml:space="preserve"> </w:t>
      </w:r>
      <w:r w:rsidR="00007524" w:rsidRPr="00317E00">
        <w:rPr>
          <w:rFonts w:ascii="Times New Roman" w:hAnsi="Times New Roman"/>
          <w:sz w:val="24"/>
          <w:szCs w:val="24"/>
        </w:rPr>
        <w:t xml:space="preserve">to the present using sentiment analysis, </w:t>
      </w:r>
      <w:r w:rsidR="00B900F1" w:rsidRPr="00317E00">
        <w:rPr>
          <w:rFonts w:ascii="Times New Roman" w:hAnsi="Times New Roman"/>
          <w:sz w:val="24"/>
          <w:szCs w:val="24"/>
        </w:rPr>
        <w:t>the article</w:t>
      </w:r>
      <w:r w:rsidR="00007524" w:rsidRPr="00317E00">
        <w:rPr>
          <w:rFonts w:ascii="Times New Roman" w:hAnsi="Times New Roman"/>
          <w:sz w:val="24"/>
          <w:szCs w:val="24"/>
        </w:rPr>
        <w:t xml:space="preserve"> </w:t>
      </w:r>
      <w:r w:rsidR="002E7518">
        <w:rPr>
          <w:rFonts w:ascii="Times New Roman" w:hAnsi="Times New Roman"/>
          <w:sz w:val="24"/>
          <w:szCs w:val="24"/>
        </w:rPr>
        <w:t>presents a numerically driven history of post-war American fiction</w:t>
      </w:r>
      <w:r w:rsidR="00007524" w:rsidRPr="00317E00">
        <w:rPr>
          <w:rFonts w:ascii="Times New Roman" w:hAnsi="Times New Roman"/>
          <w:sz w:val="24"/>
          <w:szCs w:val="24"/>
        </w:rPr>
        <w:t xml:space="preserve">. Third, </w:t>
      </w:r>
      <w:r w:rsidR="00B900F1" w:rsidRPr="00317E00">
        <w:rPr>
          <w:rFonts w:ascii="Times New Roman" w:hAnsi="Times New Roman"/>
          <w:sz w:val="24"/>
          <w:szCs w:val="24"/>
        </w:rPr>
        <w:t>the project</w:t>
      </w:r>
      <w:r w:rsidR="00007524" w:rsidRPr="00317E00">
        <w:rPr>
          <w:rFonts w:ascii="Times New Roman" w:hAnsi="Times New Roman"/>
          <w:sz w:val="24"/>
          <w:szCs w:val="24"/>
        </w:rPr>
        <w:t xml:space="preserve"> contribute</w:t>
      </w:r>
      <w:r w:rsidR="00B900F1" w:rsidRPr="00317E00">
        <w:rPr>
          <w:rFonts w:ascii="Times New Roman" w:hAnsi="Times New Roman"/>
          <w:sz w:val="24"/>
          <w:szCs w:val="24"/>
        </w:rPr>
        <w:t>s</w:t>
      </w:r>
      <w:r w:rsidR="00007524" w:rsidRPr="00317E00">
        <w:rPr>
          <w:rFonts w:ascii="Times New Roman" w:hAnsi="Times New Roman"/>
          <w:sz w:val="24"/>
          <w:szCs w:val="24"/>
        </w:rPr>
        <w:t xml:space="preserve"> </w:t>
      </w:r>
      <w:r w:rsidR="002E7518">
        <w:rPr>
          <w:rFonts w:ascii="Times New Roman" w:hAnsi="Times New Roman"/>
          <w:sz w:val="24"/>
          <w:szCs w:val="24"/>
        </w:rPr>
        <w:t xml:space="preserve">to the discussions around methods in digital humanities, in particular </w:t>
      </w:r>
      <w:r w:rsidR="00007524" w:rsidRPr="00317E00">
        <w:rPr>
          <w:rFonts w:ascii="Times New Roman" w:hAnsi="Times New Roman"/>
          <w:sz w:val="24"/>
          <w:szCs w:val="24"/>
        </w:rPr>
        <w:t xml:space="preserve">to the debates around </w:t>
      </w:r>
      <w:r w:rsidR="002E7518">
        <w:rPr>
          <w:rFonts w:ascii="Times New Roman" w:hAnsi="Times New Roman"/>
          <w:sz w:val="24"/>
          <w:szCs w:val="24"/>
        </w:rPr>
        <w:t xml:space="preserve">the </w:t>
      </w:r>
      <w:r w:rsidR="00007524" w:rsidRPr="00317E00">
        <w:rPr>
          <w:rFonts w:ascii="Times New Roman" w:hAnsi="Times New Roman"/>
          <w:sz w:val="24"/>
          <w:szCs w:val="24"/>
        </w:rPr>
        <w:t>quantification of textual data.</w:t>
      </w:r>
    </w:p>
    <w:p w14:paraId="41D30BA8" w14:textId="20DB89BE" w:rsidR="002D3BF5" w:rsidRPr="00317E00" w:rsidRDefault="00116AE1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 xml:space="preserve">The project is in the corpus construction </w:t>
      </w:r>
      <w:r w:rsidR="00CD5CAC" w:rsidRPr="00317E00">
        <w:rPr>
          <w:rFonts w:ascii="Times New Roman" w:hAnsi="Times New Roman"/>
          <w:sz w:val="24"/>
          <w:szCs w:val="24"/>
        </w:rPr>
        <w:t>stage. The</w:t>
      </w:r>
      <w:r w:rsidR="000A7B6C" w:rsidRPr="00317E00">
        <w:rPr>
          <w:rFonts w:ascii="Times New Roman" w:hAnsi="Times New Roman"/>
          <w:sz w:val="24"/>
          <w:szCs w:val="24"/>
        </w:rPr>
        <w:t xml:space="preserve"> extracted section </w:t>
      </w:r>
      <w:r w:rsidR="002D3BF5" w:rsidRPr="00317E00">
        <w:rPr>
          <w:rFonts w:ascii="Times New Roman" w:hAnsi="Times New Roman"/>
          <w:sz w:val="24"/>
          <w:szCs w:val="24"/>
        </w:rPr>
        <w:t>comes from the beginning of the article.</w:t>
      </w:r>
      <w:r w:rsidR="000307ED">
        <w:rPr>
          <w:rFonts w:ascii="Times New Roman" w:hAnsi="Times New Roman"/>
          <w:sz w:val="24"/>
          <w:szCs w:val="24"/>
        </w:rPr>
        <w:t xml:space="preserve"> STRUCTURE</w:t>
      </w:r>
    </w:p>
    <w:p w14:paraId="4E08C0F4" w14:textId="2B60F1D5" w:rsidR="005D689D" w:rsidRPr="00317E00" w:rsidRDefault="005D689D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br w:type="page"/>
      </w:r>
    </w:p>
    <w:p w14:paraId="79B77124" w14:textId="4480EA43" w:rsidR="001C4258" w:rsidRPr="00317E00" w:rsidRDefault="003A603C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lastRenderedPageBreak/>
        <w:t>Is literature data?</w:t>
      </w:r>
      <w:r w:rsidR="00E740F7" w:rsidRPr="00317E00">
        <w:rPr>
          <w:rFonts w:ascii="Times New Roman" w:hAnsi="Times New Roman"/>
          <w:sz w:val="24"/>
          <w:szCs w:val="24"/>
        </w:rPr>
        <w:t xml:space="preserve"> </w:t>
      </w:r>
      <w:r w:rsidR="006E138D" w:rsidRPr="00317E00">
        <w:rPr>
          <w:rFonts w:ascii="Times New Roman" w:hAnsi="Times New Roman"/>
          <w:sz w:val="24"/>
          <w:szCs w:val="24"/>
        </w:rPr>
        <w:t>Can literary texts be mined f</w:t>
      </w:r>
      <w:r w:rsidR="0007221A" w:rsidRPr="00317E00">
        <w:rPr>
          <w:rFonts w:ascii="Times New Roman" w:hAnsi="Times New Roman"/>
          <w:sz w:val="24"/>
          <w:szCs w:val="24"/>
        </w:rPr>
        <w:t xml:space="preserve">or information </w:t>
      </w:r>
      <w:r w:rsidR="008346C8" w:rsidRPr="00317E00">
        <w:rPr>
          <w:rFonts w:ascii="Times New Roman" w:hAnsi="Times New Roman"/>
          <w:sz w:val="24"/>
          <w:szCs w:val="24"/>
        </w:rPr>
        <w:t>about</w:t>
      </w:r>
      <w:r w:rsidR="00153ECA" w:rsidRPr="00317E00">
        <w:rPr>
          <w:rFonts w:ascii="Times New Roman" w:hAnsi="Times New Roman"/>
          <w:sz w:val="24"/>
          <w:szCs w:val="24"/>
        </w:rPr>
        <w:t xml:space="preserve"> </w:t>
      </w:r>
      <w:r w:rsidR="00647ABD" w:rsidRPr="00317E00">
        <w:rPr>
          <w:rFonts w:ascii="Times New Roman" w:hAnsi="Times New Roman"/>
          <w:sz w:val="24"/>
          <w:szCs w:val="24"/>
        </w:rPr>
        <w:t xml:space="preserve">social </w:t>
      </w:r>
      <w:r w:rsidR="00653847" w:rsidRPr="00317E00">
        <w:rPr>
          <w:rFonts w:ascii="Times New Roman" w:hAnsi="Times New Roman"/>
          <w:sz w:val="24"/>
          <w:szCs w:val="24"/>
        </w:rPr>
        <w:t>conditions, processes and constructions</w:t>
      </w:r>
      <w:r w:rsidR="00162976" w:rsidRPr="00317E00">
        <w:rPr>
          <w:rFonts w:ascii="Times New Roman" w:hAnsi="Times New Roman"/>
          <w:sz w:val="24"/>
          <w:szCs w:val="24"/>
        </w:rPr>
        <w:t xml:space="preserve">? </w:t>
      </w:r>
      <w:r w:rsidR="00E25481" w:rsidRPr="00317E00">
        <w:rPr>
          <w:rFonts w:ascii="Times New Roman" w:hAnsi="Times New Roman"/>
          <w:sz w:val="24"/>
          <w:szCs w:val="24"/>
        </w:rPr>
        <w:t xml:space="preserve">Qualitative literary study has </w:t>
      </w:r>
      <w:r w:rsidR="00223ACB" w:rsidRPr="00317E00">
        <w:rPr>
          <w:rFonts w:ascii="Times New Roman" w:hAnsi="Times New Roman"/>
          <w:sz w:val="24"/>
          <w:szCs w:val="24"/>
        </w:rPr>
        <w:t xml:space="preserve">a long tradition of </w:t>
      </w:r>
      <w:r w:rsidR="009A7D4E" w:rsidRPr="00317E00">
        <w:rPr>
          <w:rFonts w:ascii="Times New Roman" w:hAnsi="Times New Roman"/>
          <w:sz w:val="24"/>
          <w:szCs w:val="24"/>
        </w:rPr>
        <w:t xml:space="preserve">analyzing literary works in order to describe social phenomena such as </w:t>
      </w:r>
      <w:r w:rsidR="00C51140" w:rsidRPr="00317E00">
        <w:rPr>
          <w:rFonts w:ascii="Times New Roman" w:hAnsi="Times New Roman"/>
          <w:sz w:val="24"/>
          <w:szCs w:val="24"/>
        </w:rPr>
        <w:t xml:space="preserve">national </w:t>
      </w:r>
      <w:r w:rsidR="009A7D4E" w:rsidRPr="00317E00">
        <w:rPr>
          <w:rFonts w:ascii="Times New Roman" w:hAnsi="Times New Roman"/>
          <w:sz w:val="24"/>
          <w:szCs w:val="24"/>
        </w:rPr>
        <w:t>founding myths,</w:t>
      </w:r>
      <w:r w:rsidR="00687218" w:rsidRPr="00317E00">
        <w:rPr>
          <w:rFonts w:ascii="Times New Roman" w:hAnsi="Times New Roman"/>
          <w:sz w:val="24"/>
          <w:szCs w:val="24"/>
        </w:rPr>
        <w:t xml:space="preserve"> the </w:t>
      </w:r>
      <w:r w:rsidR="002E0C9A" w:rsidRPr="00317E00">
        <w:rPr>
          <w:rFonts w:ascii="Times New Roman" w:hAnsi="Times New Roman"/>
          <w:sz w:val="24"/>
          <w:szCs w:val="24"/>
        </w:rPr>
        <w:t xml:space="preserve">intersection between categories of marginalization, </w:t>
      </w:r>
      <w:r w:rsidR="0095640F" w:rsidRPr="00317E00">
        <w:rPr>
          <w:rFonts w:ascii="Times New Roman" w:hAnsi="Times New Roman"/>
          <w:sz w:val="24"/>
          <w:szCs w:val="24"/>
        </w:rPr>
        <w:t>or</w:t>
      </w:r>
      <w:r w:rsidR="002E0D80" w:rsidRPr="00317E00">
        <w:rPr>
          <w:rFonts w:ascii="Times New Roman" w:hAnsi="Times New Roman"/>
          <w:sz w:val="24"/>
          <w:szCs w:val="24"/>
        </w:rPr>
        <w:t xml:space="preserve"> recurrent narratives like the white savior narrative.</w:t>
      </w:r>
      <w:r w:rsidR="003657E5" w:rsidRPr="00317E00">
        <w:rPr>
          <w:rFonts w:ascii="Times New Roman" w:hAnsi="Times New Roman"/>
          <w:sz w:val="24"/>
          <w:szCs w:val="24"/>
        </w:rPr>
        <w:t xml:space="preserve"> </w:t>
      </w:r>
      <w:r w:rsidR="00AC67C2" w:rsidRPr="00317E00">
        <w:rPr>
          <w:rFonts w:ascii="Times New Roman" w:hAnsi="Times New Roman"/>
          <w:sz w:val="24"/>
          <w:szCs w:val="24"/>
        </w:rPr>
        <w:t xml:space="preserve">In these </w:t>
      </w:r>
      <w:r w:rsidR="003657E5" w:rsidRPr="00317E00">
        <w:rPr>
          <w:rFonts w:ascii="Times New Roman" w:hAnsi="Times New Roman"/>
          <w:sz w:val="24"/>
          <w:szCs w:val="24"/>
        </w:rPr>
        <w:t>approaches</w:t>
      </w:r>
      <w:r w:rsidR="00AC67C2" w:rsidRPr="00317E00">
        <w:rPr>
          <w:rFonts w:ascii="Times New Roman" w:hAnsi="Times New Roman"/>
          <w:sz w:val="24"/>
          <w:szCs w:val="24"/>
        </w:rPr>
        <w:t>, novels</w:t>
      </w:r>
      <w:r w:rsidR="003657E5" w:rsidRPr="00317E00">
        <w:rPr>
          <w:rFonts w:ascii="Times New Roman" w:hAnsi="Times New Roman"/>
          <w:sz w:val="24"/>
          <w:szCs w:val="24"/>
        </w:rPr>
        <w:t xml:space="preserve"> </w:t>
      </w:r>
      <w:r w:rsidR="00924AEF" w:rsidRPr="00317E00">
        <w:rPr>
          <w:rFonts w:ascii="Times New Roman" w:hAnsi="Times New Roman"/>
          <w:sz w:val="24"/>
          <w:szCs w:val="24"/>
        </w:rPr>
        <w:t xml:space="preserve">provide critical frameworks for </w:t>
      </w:r>
      <w:r w:rsidR="00072AE7" w:rsidRPr="00317E00">
        <w:rPr>
          <w:rFonts w:ascii="Times New Roman" w:hAnsi="Times New Roman"/>
          <w:sz w:val="24"/>
          <w:szCs w:val="24"/>
        </w:rPr>
        <w:t xml:space="preserve">a </w:t>
      </w:r>
      <w:r w:rsidR="00924AEF" w:rsidRPr="00317E00">
        <w:rPr>
          <w:rFonts w:ascii="Times New Roman" w:hAnsi="Times New Roman"/>
          <w:sz w:val="24"/>
          <w:szCs w:val="24"/>
        </w:rPr>
        <w:t>theoretical</w:t>
      </w:r>
      <w:r w:rsidR="00072AE7" w:rsidRPr="00317E00">
        <w:rPr>
          <w:rFonts w:ascii="Times New Roman" w:hAnsi="Times New Roman"/>
          <w:sz w:val="24"/>
          <w:szCs w:val="24"/>
        </w:rPr>
        <w:t xml:space="preserve"> understanding of society</w:t>
      </w:r>
      <w:r w:rsidR="005143D5" w:rsidRPr="00317E00">
        <w:rPr>
          <w:rFonts w:ascii="Times New Roman" w:hAnsi="Times New Roman"/>
          <w:sz w:val="24"/>
          <w:szCs w:val="24"/>
        </w:rPr>
        <w:t>.</w:t>
      </w:r>
      <w:r w:rsidR="002E0D80" w:rsidRPr="00317E00">
        <w:rPr>
          <w:rFonts w:ascii="Times New Roman" w:hAnsi="Times New Roman"/>
          <w:sz w:val="24"/>
          <w:szCs w:val="24"/>
        </w:rPr>
        <w:t xml:space="preserve"> </w:t>
      </w:r>
      <w:r w:rsidR="00596073" w:rsidRPr="00317E00">
        <w:rPr>
          <w:rFonts w:ascii="Times New Roman" w:hAnsi="Times New Roman"/>
          <w:sz w:val="24"/>
          <w:szCs w:val="24"/>
        </w:rPr>
        <w:t xml:space="preserve">But do novels </w:t>
      </w:r>
      <w:r w:rsidR="005143D5" w:rsidRPr="00317E00">
        <w:rPr>
          <w:rFonts w:ascii="Times New Roman" w:hAnsi="Times New Roman"/>
          <w:sz w:val="24"/>
          <w:szCs w:val="24"/>
        </w:rPr>
        <w:t xml:space="preserve">also </w:t>
      </w:r>
      <w:r w:rsidR="00596073" w:rsidRPr="00317E00">
        <w:rPr>
          <w:rFonts w:ascii="Times New Roman" w:hAnsi="Times New Roman"/>
          <w:sz w:val="24"/>
          <w:szCs w:val="24"/>
        </w:rPr>
        <w:t xml:space="preserve">speak directly to </w:t>
      </w:r>
      <w:r w:rsidR="00216B4A" w:rsidRPr="00317E00">
        <w:rPr>
          <w:rFonts w:ascii="Times New Roman" w:hAnsi="Times New Roman"/>
          <w:sz w:val="24"/>
          <w:szCs w:val="24"/>
        </w:rPr>
        <w:t>the material conditions of a particular period</w:t>
      </w:r>
      <w:r w:rsidR="005143D5" w:rsidRPr="00317E00">
        <w:rPr>
          <w:rFonts w:ascii="Times New Roman" w:hAnsi="Times New Roman"/>
          <w:sz w:val="24"/>
          <w:szCs w:val="24"/>
        </w:rPr>
        <w:t xml:space="preserve">? In other words, </w:t>
      </w:r>
      <w:r w:rsidR="001C4258" w:rsidRPr="00317E00">
        <w:rPr>
          <w:rFonts w:ascii="Times New Roman" w:hAnsi="Times New Roman"/>
          <w:sz w:val="24"/>
          <w:szCs w:val="24"/>
        </w:rPr>
        <w:t xml:space="preserve">do novels constitute data </w:t>
      </w:r>
      <w:r w:rsidR="00216B4A" w:rsidRPr="00317E00">
        <w:rPr>
          <w:rFonts w:ascii="Times New Roman" w:hAnsi="Times New Roman"/>
          <w:sz w:val="24"/>
          <w:szCs w:val="24"/>
        </w:rPr>
        <w:t xml:space="preserve">that </w:t>
      </w:r>
      <w:r w:rsidR="00BF69E8" w:rsidRPr="00317E00">
        <w:rPr>
          <w:rFonts w:ascii="Times New Roman" w:hAnsi="Times New Roman"/>
          <w:sz w:val="24"/>
          <w:szCs w:val="24"/>
        </w:rPr>
        <w:t>is</w:t>
      </w:r>
      <w:r w:rsidR="00A93991" w:rsidRPr="00317E00">
        <w:rPr>
          <w:rFonts w:ascii="Times New Roman" w:hAnsi="Times New Roman"/>
          <w:sz w:val="24"/>
          <w:szCs w:val="24"/>
        </w:rPr>
        <w:t xml:space="preserve"> meaningful for social and economic historians?</w:t>
      </w:r>
      <w:r w:rsidR="009A7D4E" w:rsidRPr="00317E00">
        <w:rPr>
          <w:rFonts w:ascii="Times New Roman" w:hAnsi="Times New Roman"/>
          <w:sz w:val="24"/>
          <w:szCs w:val="24"/>
        </w:rPr>
        <w:t xml:space="preserve"> </w:t>
      </w:r>
      <w:r w:rsidR="00223ACB" w:rsidRPr="00317E00">
        <w:rPr>
          <w:rFonts w:ascii="Times New Roman" w:hAnsi="Times New Roman"/>
          <w:sz w:val="24"/>
          <w:szCs w:val="24"/>
        </w:rPr>
        <w:t xml:space="preserve"> </w:t>
      </w:r>
    </w:p>
    <w:p w14:paraId="412A525E" w14:textId="0607CF7F" w:rsidR="002D3BF5" w:rsidRPr="00317E00" w:rsidRDefault="00AF2DC0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 xml:space="preserve">In this article, we </w:t>
      </w:r>
      <w:r w:rsidR="00B057DD" w:rsidRPr="00317E00">
        <w:rPr>
          <w:rFonts w:ascii="Times New Roman" w:hAnsi="Times New Roman"/>
          <w:sz w:val="24"/>
          <w:szCs w:val="24"/>
        </w:rPr>
        <w:t xml:space="preserve">delineate how </w:t>
      </w:r>
      <w:r w:rsidR="002916B8" w:rsidRPr="00317E00">
        <w:rPr>
          <w:rFonts w:ascii="Times New Roman" w:hAnsi="Times New Roman"/>
          <w:sz w:val="24"/>
          <w:szCs w:val="24"/>
        </w:rPr>
        <w:t>novels</w:t>
      </w:r>
      <w:r w:rsidR="005542B5" w:rsidRPr="00317E00">
        <w:rPr>
          <w:rFonts w:ascii="Times New Roman" w:hAnsi="Times New Roman"/>
          <w:sz w:val="24"/>
          <w:szCs w:val="24"/>
        </w:rPr>
        <w:t xml:space="preserve"> might be mined for</w:t>
      </w:r>
      <w:r w:rsidR="002916B8" w:rsidRPr="00317E00">
        <w:rPr>
          <w:rFonts w:ascii="Times New Roman" w:hAnsi="Times New Roman"/>
          <w:sz w:val="24"/>
          <w:szCs w:val="24"/>
        </w:rPr>
        <w:t xml:space="preserve"> quanti</w:t>
      </w:r>
      <w:r w:rsidR="005542B5" w:rsidRPr="00317E00">
        <w:rPr>
          <w:rFonts w:ascii="Times New Roman" w:hAnsi="Times New Roman"/>
          <w:sz w:val="24"/>
          <w:szCs w:val="24"/>
        </w:rPr>
        <w:t>tative</w:t>
      </w:r>
      <w:r w:rsidR="002916B8" w:rsidRPr="00317E00">
        <w:rPr>
          <w:rFonts w:ascii="Times New Roman" w:hAnsi="Times New Roman"/>
          <w:sz w:val="24"/>
          <w:szCs w:val="24"/>
        </w:rPr>
        <w:t xml:space="preserve"> data </w:t>
      </w:r>
      <w:r w:rsidR="00FF3E97" w:rsidRPr="00317E00">
        <w:rPr>
          <w:rFonts w:ascii="Times New Roman" w:hAnsi="Times New Roman"/>
          <w:sz w:val="24"/>
          <w:szCs w:val="24"/>
        </w:rPr>
        <w:t xml:space="preserve">offering insight into the socio-economic conditions of a particular time period. </w:t>
      </w:r>
      <w:r w:rsidR="00333D45" w:rsidRPr="00317E00">
        <w:rPr>
          <w:rFonts w:ascii="Times New Roman" w:hAnsi="Times New Roman"/>
          <w:sz w:val="24"/>
          <w:szCs w:val="24"/>
        </w:rPr>
        <w:t xml:space="preserve"> </w:t>
      </w:r>
      <w:r w:rsidR="00D721FE" w:rsidRPr="00317E00">
        <w:rPr>
          <w:rFonts w:ascii="Times New Roman" w:hAnsi="Times New Roman"/>
          <w:sz w:val="24"/>
          <w:szCs w:val="24"/>
        </w:rPr>
        <w:t xml:space="preserve">We </w:t>
      </w:r>
      <w:r w:rsidR="00B55000" w:rsidRPr="00317E00">
        <w:rPr>
          <w:rFonts w:ascii="Times New Roman" w:hAnsi="Times New Roman"/>
          <w:sz w:val="24"/>
          <w:szCs w:val="24"/>
        </w:rPr>
        <w:t xml:space="preserve">sample random extracts from </w:t>
      </w:r>
      <w:r w:rsidR="00615991" w:rsidRPr="00317E00">
        <w:rPr>
          <w:rFonts w:ascii="Times New Roman" w:hAnsi="Times New Roman"/>
          <w:sz w:val="24"/>
          <w:szCs w:val="24"/>
        </w:rPr>
        <w:t>160 award-winning American novels from 1948-</w:t>
      </w:r>
      <w:r w:rsidR="00D271B0" w:rsidRPr="00317E00">
        <w:rPr>
          <w:rFonts w:ascii="Times New Roman" w:hAnsi="Times New Roman"/>
          <w:sz w:val="24"/>
          <w:szCs w:val="24"/>
        </w:rPr>
        <w:t xml:space="preserve">2018, assigning them sentiment </w:t>
      </w:r>
      <w:proofErr w:type="gramStart"/>
      <w:r w:rsidR="00D271B0" w:rsidRPr="00317E00">
        <w:rPr>
          <w:rFonts w:ascii="Times New Roman" w:hAnsi="Times New Roman"/>
          <w:sz w:val="24"/>
          <w:szCs w:val="24"/>
        </w:rPr>
        <w:t>scores</w:t>
      </w:r>
      <w:r w:rsidR="00E01CFA" w:rsidRPr="00317E00">
        <w:rPr>
          <w:rFonts w:ascii="Times New Roman" w:hAnsi="Times New Roman"/>
          <w:sz w:val="24"/>
          <w:szCs w:val="24"/>
        </w:rPr>
        <w:t xml:space="preserve"> which</w:t>
      </w:r>
      <w:proofErr w:type="gramEnd"/>
      <w:r w:rsidR="00E01CFA" w:rsidRPr="00317E00">
        <w:rPr>
          <w:rFonts w:ascii="Times New Roman" w:hAnsi="Times New Roman"/>
          <w:sz w:val="24"/>
          <w:szCs w:val="24"/>
        </w:rPr>
        <w:t xml:space="preserve"> we then correlate</w:t>
      </w:r>
      <w:r w:rsidR="00FD7C8A" w:rsidRPr="00317E00">
        <w:rPr>
          <w:rFonts w:ascii="Times New Roman" w:hAnsi="Times New Roman"/>
          <w:sz w:val="24"/>
          <w:szCs w:val="24"/>
        </w:rPr>
        <w:t xml:space="preserve"> with expressions of economic sentiment such as financial market data and structural macroeconomic indicators.</w:t>
      </w:r>
      <w:r w:rsidR="00D01AC3" w:rsidRPr="00317E00">
        <w:rPr>
          <w:rFonts w:ascii="Times New Roman" w:hAnsi="Times New Roman"/>
          <w:sz w:val="24"/>
          <w:szCs w:val="24"/>
        </w:rPr>
        <w:t xml:space="preserve"> We hypothesize that </w:t>
      </w:r>
      <w:r w:rsidR="00E3424C" w:rsidRPr="00317E00">
        <w:rPr>
          <w:rFonts w:ascii="Times New Roman" w:hAnsi="Times New Roman"/>
          <w:sz w:val="24"/>
          <w:szCs w:val="24"/>
        </w:rPr>
        <w:t>while novelistic sentiment may not offer predictive information about short-term economic fluctuations</w:t>
      </w:r>
      <w:r w:rsidR="00E90F17" w:rsidRPr="00317E00">
        <w:rPr>
          <w:rFonts w:ascii="Times New Roman" w:hAnsi="Times New Roman"/>
          <w:sz w:val="24"/>
          <w:szCs w:val="24"/>
        </w:rPr>
        <w:t xml:space="preserve"> because of the substantial time that it takes to write and publish a novel, </w:t>
      </w:r>
      <w:r w:rsidR="00CB18E2" w:rsidRPr="00317E00">
        <w:rPr>
          <w:rFonts w:ascii="Times New Roman" w:hAnsi="Times New Roman"/>
          <w:sz w:val="24"/>
          <w:szCs w:val="24"/>
        </w:rPr>
        <w:t xml:space="preserve">quantitative sentiment scores do become indicative of medium run or long run optimism or pessimism regarding the economy. </w:t>
      </w:r>
    </w:p>
    <w:p w14:paraId="6817D599" w14:textId="1A520E94" w:rsidR="00375D20" w:rsidRPr="00317E00" w:rsidRDefault="00416109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>Our project contributes to multiple disciplines</w:t>
      </w:r>
      <w:r w:rsidR="00375D20" w:rsidRPr="00317E00">
        <w:rPr>
          <w:rFonts w:ascii="Times New Roman" w:hAnsi="Times New Roman"/>
          <w:sz w:val="24"/>
          <w:szCs w:val="24"/>
        </w:rPr>
        <w:t>, especially American and literary studies, digital humanities and economics</w:t>
      </w:r>
      <w:r w:rsidRPr="00317E00">
        <w:rPr>
          <w:rFonts w:ascii="Times New Roman" w:hAnsi="Times New Roman"/>
          <w:sz w:val="24"/>
          <w:szCs w:val="24"/>
        </w:rPr>
        <w:t xml:space="preserve">. </w:t>
      </w:r>
      <w:r w:rsidR="00D5410A" w:rsidRPr="00317E00">
        <w:rPr>
          <w:rFonts w:ascii="Times New Roman" w:hAnsi="Times New Roman"/>
          <w:sz w:val="24"/>
          <w:szCs w:val="24"/>
        </w:rPr>
        <w:t>In demonstrating quantitatively that novels</w:t>
      </w:r>
      <w:r w:rsidR="002C77D5" w:rsidRPr="00317E00">
        <w:rPr>
          <w:rFonts w:ascii="Times New Roman" w:hAnsi="Times New Roman"/>
          <w:sz w:val="24"/>
          <w:szCs w:val="24"/>
        </w:rPr>
        <w:t xml:space="preserve"> </w:t>
      </w:r>
      <w:commentRangeStart w:id="0"/>
      <w:r w:rsidR="002C77D5" w:rsidRPr="00317E00">
        <w:rPr>
          <w:rFonts w:ascii="Times New Roman" w:hAnsi="Times New Roman"/>
          <w:sz w:val="24"/>
          <w:szCs w:val="24"/>
        </w:rPr>
        <w:t>constitute</w:t>
      </w:r>
      <w:r w:rsidR="00D5410A" w:rsidRPr="00317E00">
        <w:rPr>
          <w:rFonts w:ascii="Times New Roman" w:hAnsi="Times New Roman"/>
          <w:sz w:val="24"/>
          <w:szCs w:val="24"/>
        </w:rPr>
        <w:t xml:space="preserve"> </w:t>
      </w:r>
      <w:commentRangeEnd w:id="0"/>
      <w:r w:rsidR="00A97ABB">
        <w:rPr>
          <w:rStyle w:val="CommentReference"/>
        </w:rPr>
        <w:commentReference w:id="0"/>
      </w:r>
      <w:r w:rsidR="00435502" w:rsidRPr="00317E00">
        <w:rPr>
          <w:rFonts w:ascii="Times New Roman" w:hAnsi="Times New Roman"/>
          <w:sz w:val="24"/>
          <w:szCs w:val="24"/>
        </w:rPr>
        <w:t xml:space="preserve">information directly pertaining to the conditions of society, we provide </w:t>
      </w:r>
      <w:r w:rsidR="00B620B4" w:rsidRPr="00317E00">
        <w:rPr>
          <w:rFonts w:ascii="Times New Roman" w:hAnsi="Times New Roman"/>
          <w:sz w:val="24"/>
          <w:szCs w:val="24"/>
        </w:rPr>
        <w:t xml:space="preserve">a </w:t>
      </w:r>
      <w:commentRangeStart w:id="1"/>
      <w:r w:rsidR="00A97ABB">
        <w:rPr>
          <w:rFonts w:ascii="Times New Roman" w:hAnsi="Times New Roman"/>
          <w:sz w:val="24"/>
          <w:szCs w:val="24"/>
        </w:rPr>
        <w:t xml:space="preserve">novel, quantitative </w:t>
      </w:r>
      <w:commentRangeEnd w:id="1"/>
      <w:r w:rsidR="00A97ABB">
        <w:rPr>
          <w:rStyle w:val="CommentReference"/>
        </w:rPr>
        <w:commentReference w:id="1"/>
      </w:r>
      <w:r w:rsidR="00B620B4" w:rsidRPr="00317E00">
        <w:rPr>
          <w:rFonts w:ascii="Times New Roman" w:hAnsi="Times New Roman"/>
          <w:sz w:val="24"/>
          <w:szCs w:val="24"/>
        </w:rPr>
        <w:t xml:space="preserve">justification for the study of novels. At the same time, we </w:t>
      </w:r>
      <w:r w:rsidR="000C64BB" w:rsidRPr="00317E00">
        <w:rPr>
          <w:rFonts w:ascii="Times New Roman" w:hAnsi="Times New Roman"/>
          <w:sz w:val="24"/>
          <w:szCs w:val="24"/>
        </w:rPr>
        <w:t xml:space="preserve">complement the work of </w:t>
      </w:r>
      <w:r w:rsidR="00CD569A" w:rsidRPr="00317E00">
        <w:rPr>
          <w:rFonts w:ascii="Times New Roman" w:hAnsi="Times New Roman"/>
          <w:sz w:val="24"/>
          <w:szCs w:val="24"/>
        </w:rPr>
        <w:t xml:space="preserve">social and economic historians working in American studies by </w:t>
      </w:r>
      <w:r w:rsidR="00B620B4" w:rsidRPr="00317E00">
        <w:rPr>
          <w:rFonts w:ascii="Times New Roman" w:hAnsi="Times New Roman"/>
          <w:sz w:val="24"/>
          <w:szCs w:val="24"/>
        </w:rPr>
        <w:t>offer</w:t>
      </w:r>
      <w:r w:rsidR="00CD569A" w:rsidRPr="00317E00">
        <w:rPr>
          <w:rFonts w:ascii="Times New Roman" w:hAnsi="Times New Roman"/>
          <w:sz w:val="24"/>
          <w:szCs w:val="24"/>
        </w:rPr>
        <w:t>ing</w:t>
      </w:r>
      <w:r w:rsidR="00B620B4" w:rsidRPr="00317E00">
        <w:rPr>
          <w:rFonts w:ascii="Times New Roman" w:hAnsi="Times New Roman"/>
          <w:sz w:val="24"/>
          <w:szCs w:val="24"/>
        </w:rPr>
        <w:t xml:space="preserve"> a quantitative description of the</w:t>
      </w:r>
      <w:r w:rsidR="00694E6F" w:rsidRPr="00317E00">
        <w:rPr>
          <w:rFonts w:ascii="Times New Roman" w:hAnsi="Times New Roman"/>
          <w:sz w:val="24"/>
          <w:szCs w:val="24"/>
        </w:rPr>
        <w:t xml:space="preserve"> shifting</w:t>
      </w:r>
      <w:r w:rsidR="00B620B4" w:rsidRPr="00317E00">
        <w:rPr>
          <w:rFonts w:ascii="Times New Roman" w:hAnsi="Times New Roman"/>
          <w:sz w:val="24"/>
          <w:szCs w:val="24"/>
        </w:rPr>
        <w:t xml:space="preserve"> sentiment</w:t>
      </w:r>
      <w:r w:rsidR="00694E6F" w:rsidRPr="00317E00">
        <w:rPr>
          <w:rFonts w:ascii="Times New Roman" w:hAnsi="Times New Roman"/>
          <w:sz w:val="24"/>
          <w:szCs w:val="24"/>
        </w:rPr>
        <w:t xml:space="preserve">s regarding </w:t>
      </w:r>
      <w:r w:rsidR="00D60309" w:rsidRPr="00317E00">
        <w:rPr>
          <w:rFonts w:ascii="Times New Roman" w:hAnsi="Times New Roman"/>
          <w:sz w:val="24"/>
          <w:szCs w:val="24"/>
        </w:rPr>
        <w:t xml:space="preserve">American </w:t>
      </w:r>
      <w:r w:rsidR="00694E6F" w:rsidRPr="00317E00">
        <w:rPr>
          <w:rFonts w:ascii="Times New Roman" w:hAnsi="Times New Roman"/>
          <w:sz w:val="24"/>
          <w:szCs w:val="24"/>
        </w:rPr>
        <w:t>society and the economy over the</w:t>
      </w:r>
      <w:r w:rsidR="00D60309" w:rsidRPr="00317E00">
        <w:rPr>
          <w:rFonts w:ascii="Times New Roman" w:hAnsi="Times New Roman"/>
          <w:sz w:val="24"/>
          <w:szCs w:val="24"/>
        </w:rPr>
        <w:t xml:space="preserve"> past 70 years</w:t>
      </w:r>
      <w:r w:rsidR="000C64BB" w:rsidRPr="00317E00">
        <w:rPr>
          <w:rFonts w:ascii="Times New Roman" w:hAnsi="Times New Roman"/>
          <w:sz w:val="24"/>
          <w:szCs w:val="24"/>
        </w:rPr>
        <w:t>.</w:t>
      </w:r>
    </w:p>
    <w:p w14:paraId="36A085E9" w14:textId="1E957159" w:rsidR="002D3DF4" w:rsidRPr="00317E00" w:rsidRDefault="003061D1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 xml:space="preserve">In the digital humanities, </w:t>
      </w:r>
      <w:r w:rsidR="00897DAA" w:rsidRPr="00317E00">
        <w:rPr>
          <w:rFonts w:ascii="Times New Roman" w:hAnsi="Times New Roman"/>
          <w:sz w:val="24"/>
          <w:szCs w:val="24"/>
        </w:rPr>
        <w:t xml:space="preserve">a growing subfield </w:t>
      </w:r>
      <w:r w:rsidR="00A44074" w:rsidRPr="00317E00">
        <w:rPr>
          <w:rFonts w:ascii="Times New Roman" w:hAnsi="Times New Roman"/>
          <w:sz w:val="24"/>
          <w:szCs w:val="24"/>
        </w:rPr>
        <w:t xml:space="preserve">concerns complementing traditional literary analysis by information mined computationally from literary texts. </w:t>
      </w:r>
      <w:r w:rsidR="00A97ABB">
        <w:rPr>
          <w:rFonts w:ascii="Times New Roman" w:hAnsi="Times New Roman"/>
          <w:sz w:val="24"/>
          <w:szCs w:val="24"/>
        </w:rPr>
        <w:t>Methods like topic mode</w:t>
      </w:r>
      <w:r w:rsidR="004B048A" w:rsidRPr="00317E00">
        <w:rPr>
          <w:rFonts w:ascii="Times New Roman" w:hAnsi="Times New Roman"/>
          <w:sz w:val="24"/>
          <w:szCs w:val="24"/>
        </w:rPr>
        <w:t>ling, stylometric analysis</w:t>
      </w:r>
      <w:r w:rsidR="00A66374" w:rsidRPr="00317E00">
        <w:rPr>
          <w:rFonts w:ascii="Times New Roman" w:hAnsi="Times New Roman"/>
          <w:sz w:val="24"/>
          <w:szCs w:val="24"/>
        </w:rPr>
        <w:t>, concordance analysis and word embedding models</w:t>
      </w:r>
      <w:r w:rsidR="00D72C78" w:rsidRPr="00317E00">
        <w:rPr>
          <w:rFonts w:ascii="Times New Roman" w:hAnsi="Times New Roman"/>
          <w:sz w:val="24"/>
          <w:szCs w:val="24"/>
        </w:rPr>
        <w:t xml:space="preserve"> </w:t>
      </w:r>
      <w:r w:rsidR="003B0BB7" w:rsidRPr="00317E00">
        <w:rPr>
          <w:rFonts w:ascii="Times New Roman" w:hAnsi="Times New Roman"/>
          <w:sz w:val="24"/>
          <w:szCs w:val="24"/>
        </w:rPr>
        <w:t xml:space="preserve">have been used to </w:t>
      </w:r>
      <w:r w:rsidR="003B0BB7" w:rsidRPr="00317E00">
        <w:rPr>
          <w:rFonts w:ascii="Times New Roman" w:hAnsi="Times New Roman"/>
          <w:sz w:val="24"/>
          <w:szCs w:val="24"/>
        </w:rPr>
        <w:lastRenderedPageBreak/>
        <w:t>describe</w:t>
      </w:r>
      <w:r w:rsidR="00687A33" w:rsidRPr="00317E00">
        <w:rPr>
          <w:rFonts w:ascii="Times New Roman" w:hAnsi="Times New Roman"/>
          <w:sz w:val="24"/>
          <w:szCs w:val="24"/>
        </w:rPr>
        <w:t xml:space="preserve">, for example, how female and male writers </w:t>
      </w:r>
      <w:commentRangeStart w:id="2"/>
      <w:r w:rsidR="00687A33" w:rsidRPr="00317E00">
        <w:rPr>
          <w:rFonts w:ascii="Times New Roman" w:hAnsi="Times New Roman"/>
          <w:sz w:val="24"/>
          <w:szCs w:val="24"/>
        </w:rPr>
        <w:t>discuss</w:t>
      </w:r>
      <w:commentRangeEnd w:id="2"/>
      <w:r w:rsidR="00A97ABB">
        <w:rPr>
          <w:rStyle w:val="CommentReference"/>
        </w:rPr>
        <w:commentReference w:id="2"/>
      </w:r>
      <w:r w:rsidR="00687A33" w:rsidRPr="00317E00">
        <w:rPr>
          <w:rFonts w:ascii="Times New Roman" w:hAnsi="Times New Roman"/>
          <w:sz w:val="24"/>
          <w:szCs w:val="24"/>
        </w:rPr>
        <w:t xml:space="preserve"> (), </w:t>
      </w:r>
      <w:r w:rsidR="00DA4B86" w:rsidRPr="00317E00">
        <w:rPr>
          <w:rFonts w:ascii="Times New Roman" w:hAnsi="Times New Roman"/>
          <w:sz w:val="24"/>
          <w:szCs w:val="24"/>
        </w:rPr>
        <w:t xml:space="preserve">or the shifting </w:t>
      </w:r>
      <w:r w:rsidR="008126B0" w:rsidRPr="00317E00">
        <w:rPr>
          <w:rFonts w:ascii="Times New Roman" w:hAnsi="Times New Roman"/>
          <w:sz w:val="24"/>
          <w:szCs w:val="24"/>
        </w:rPr>
        <w:t xml:space="preserve">sets of words associated with </w:t>
      </w:r>
      <w:r w:rsidR="00704343" w:rsidRPr="00317E00">
        <w:rPr>
          <w:rFonts w:ascii="Times New Roman" w:hAnsi="Times New Roman"/>
          <w:sz w:val="24"/>
          <w:szCs w:val="24"/>
        </w:rPr>
        <w:t xml:space="preserve">characters of different genders (). </w:t>
      </w:r>
      <w:r w:rsidR="001B343F" w:rsidRPr="00317E00">
        <w:rPr>
          <w:rFonts w:ascii="Times New Roman" w:hAnsi="Times New Roman"/>
          <w:sz w:val="24"/>
          <w:szCs w:val="24"/>
        </w:rPr>
        <w:t xml:space="preserve">Stylometric methods of authorship attribution have helped scholars establish the authorship of disputed works (). </w:t>
      </w:r>
      <w:r w:rsidR="00AF2B15" w:rsidRPr="00317E00">
        <w:rPr>
          <w:rFonts w:ascii="Times New Roman" w:hAnsi="Times New Roman"/>
          <w:sz w:val="24"/>
          <w:szCs w:val="24"/>
        </w:rPr>
        <w:t>The questions that m</w:t>
      </w:r>
      <w:r w:rsidR="00121569" w:rsidRPr="00317E00">
        <w:rPr>
          <w:rFonts w:ascii="Times New Roman" w:hAnsi="Times New Roman"/>
          <w:sz w:val="24"/>
          <w:szCs w:val="24"/>
        </w:rPr>
        <w:t xml:space="preserve">uch of this scholarship </w:t>
      </w:r>
      <w:r w:rsidR="002272C2" w:rsidRPr="00317E00">
        <w:rPr>
          <w:rFonts w:ascii="Times New Roman" w:hAnsi="Times New Roman"/>
          <w:sz w:val="24"/>
          <w:szCs w:val="24"/>
        </w:rPr>
        <w:t xml:space="preserve">seeks </w:t>
      </w:r>
      <w:r w:rsidR="00AF2B15" w:rsidRPr="00317E00">
        <w:rPr>
          <w:rFonts w:ascii="Times New Roman" w:hAnsi="Times New Roman"/>
          <w:sz w:val="24"/>
          <w:szCs w:val="24"/>
        </w:rPr>
        <w:t xml:space="preserve">to answer are of a literary nature, which means that the texts have been treated as </w:t>
      </w:r>
      <w:r w:rsidR="00175F53" w:rsidRPr="00317E00">
        <w:rPr>
          <w:rFonts w:ascii="Times New Roman" w:hAnsi="Times New Roman"/>
          <w:sz w:val="24"/>
          <w:szCs w:val="24"/>
        </w:rPr>
        <w:t xml:space="preserve">purely literary information. Our approach, however, </w:t>
      </w:r>
      <w:r w:rsidR="00E53329" w:rsidRPr="00317E00">
        <w:rPr>
          <w:rFonts w:ascii="Times New Roman" w:hAnsi="Times New Roman"/>
          <w:sz w:val="24"/>
          <w:szCs w:val="24"/>
        </w:rPr>
        <w:t>uses text mining as a tool to interpret data on society and the economy more broadly.</w:t>
      </w:r>
      <w:r w:rsidR="005B2887" w:rsidRPr="00317E00">
        <w:rPr>
          <w:rFonts w:ascii="Times New Roman" w:hAnsi="Times New Roman"/>
          <w:sz w:val="24"/>
          <w:szCs w:val="24"/>
        </w:rPr>
        <w:t xml:space="preserve"> </w:t>
      </w:r>
      <w:r w:rsidR="002D36A4" w:rsidRPr="00317E00">
        <w:rPr>
          <w:rFonts w:ascii="Times New Roman" w:hAnsi="Times New Roman"/>
          <w:sz w:val="24"/>
          <w:szCs w:val="24"/>
        </w:rPr>
        <w:t xml:space="preserve">In so doing, we expand the stakes and significance of text mining tools in digital humanities. </w:t>
      </w:r>
      <w:r w:rsidR="0072425F" w:rsidRPr="00317E00">
        <w:rPr>
          <w:rFonts w:ascii="Times New Roman" w:hAnsi="Times New Roman"/>
          <w:sz w:val="24"/>
          <w:szCs w:val="24"/>
        </w:rPr>
        <w:t>Thus, w</w:t>
      </w:r>
      <w:r w:rsidR="002D36A4" w:rsidRPr="00317E00">
        <w:rPr>
          <w:rFonts w:ascii="Times New Roman" w:hAnsi="Times New Roman"/>
          <w:sz w:val="24"/>
          <w:szCs w:val="24"/>
        </w:rPr>
        <w:t>e respond directly to the influential critique</w:t>
      </w:r>
      <w:r w:rsidR="00415492" w:rsidRPr="00317E00">
        <w:rPr>
          <w:rFonts w:ascii="Times New Roman" w:hAnsi="Times New Roman"/>
          <w:sz w:val="24"/>
          <w:szCs w:val="24"/>
        </w:rPr>
        <w:t xml:space="preserve"> of computational text analysis</w:t>
      </w:r>
      <w:r w:rsidR="002D36A4" w:rsidRPr="00317E00">
        <w:rPr>
          <w:rFonts w:ascii="Times New Roman" w:hAnsi="Times New Roman"/>
          <w:sz w:val="24"/>
          <w:szCs w:val="24"/>
        </w:rPr>
        <w:t xml:space="preserve"> leveled by Nan Da</w:t>
      </w:r>
      <w:r w:rsidR="0072425F" w:rsidRPr="00317E00">
        <w:rPr>
          <w:rFonts w:ascii="Times New Roman" w:hAnsi="Times New Roman"/>
          <w:sz w:val="24"/>
          <w:szCs w:val="24"/>
        </w:rPr>
        <w:t>. Da</w:t>
      </w:r>
      <w:r w:rsidR="00415492" w:rsidRPr="00317E00">
        <w:rPr>
          <w:rFonts w:ascii="Times New Roman" w:hAnsi="Times New Roman"/>
          <w:sz w:val="24"/>
          <w:szCs w:val="24"/>
        </w:rPr>
        <w:t xml:space="preserve"> argues that quantitative literary analysis </w:t>
      </w:r>
      <w:r w:rsidR="00406C54" w:rsidRPr="00317E00">
        <w:rPr>
          <w:rFonts w:ascii="Times New Roman" w:hAnsi="Times New Roman"/>
          <w:sz w:val="24"/>
          <w:szCs w:val="24"/>
        </w:rPr>
        <w:t xml:space="preserve">can only yield results that are either </w:t>
      </w:r>
      <w:r w:rsidR="0072425F" w:rsidRPr="00317E00">
        <w:rPr>
          <w:rFonts w:ascii="Times New Roman" w:hAnsi="Times New Roman"/>
          <w:sz w:val="24"/>
          <w:szCs w:val="24"/>
        </w:rPr>
        <w:t>trivial</w:t>
      </w:r>
      <w:r w:rsidR="00406C54" w:rsidRPr="00317E00">
        <w:rPr>
          <w:rFonts w:ascii="Times New Roman" w:hAnsi="Times New Roman"/>
          <w:sz w:val="24"/>
          <w:szCs w:val="24"/>
        </w:rPr>
        <w:t xml:space="preserve"> or </w:t>
      </w:r>
      <w:r w:rsidR="0072425F" w:rsidRPr="00317E00">
        <w:rPr>
          <w:rFonts w:ascii="Times New Roman" w:hAnsi="Times New Roman"/>
          <w:sz w:val="24"/>
          <w:szCs w:val="24"/>
        </w:rPr>
        <w:t xml:space="preserve">not robustly substantiated (Da), but we </w:t>
      </w:r>
      <w:r w:rsidR="008B0CCD" w:rsidRPr="00317E00">
        <w:rPr>
          <w:rFonts w:ascii="Times New Roman" w:hAnsi="Times New Roman"/>
          <w:sz w:val="24"/>
          <w:szCs w:val="24"/>
        </w:rPr>
        <w:t xml:space="preserve">offer an example </w:t>
      </w:r>
      <w:r w:rsidR="00F60769" w:rsidRPr="00317E00">
        <w:rPr>
          <w:rFonts w:ascii="Times New Roman" w:hAnsi="Times New Roman"/>
          <w:sz w:val="24"/>
          <w:szCs w:val="24"/>
        </w:rPr>
        <w:t xml:space="preserve">of results that are not trivial for either literary or </w:t>
      </w:r>
      <w:r w:rsidR="00F03B85" w:rsidRPr="00317E00">
        <w:rPr>
          <w:rFonts w:ascii="Times New Roman" w:hAnsi="Times New Roman"/>
          <w:sz w:val="24"/>
          <w:szCs w:val="24"/>
        </w:rPr>
        <w:t>economic study</w:t>
      </w:r>
      <w:r w:rsidR="0042216D" w:rsidRPr="00317E00">
        <w:rPr>
          <w:rFonts w:ascii="Times New Roman" w:hAnsi="Times New Roman"/>
          <w:sz w:val="24"/>
          <w:szCs w:val="24"/>
        </w:rPr>
        <w:t xml:space="preserve">. </w:t>
      </w:r>
      <w:r w:rsidR="006B6D83" w:rsidRPr="00317E00">
        <w:rPr>
          <w:rFonts w:ascii="Times New Roman" w:hAnsi="Times New Roman"/>
          <w:sz w:val="24"/>
          <w:szCs w:val="24"/>
        </w:rPr>
        <w:t xml:space="preserve">By providing a </w:t>
      </w:r>
      <w:r w:rsidR="002D3DF4" w:rsidRPr="00317E00">
        <w:rPr>
          <w:rFonts w:ascii="Times New Roman" w:hAnsi="Times New Roman"/>
          <w:sz w:val="24"/>
          <w:szCs w:val="24"/>
        </w:rPr>
        <w:t>quantitative</w:t>
      </w:r>
      <w:r w:rsidR="006B6D83" w:rsidRPr="00317E00">
        <w:rPr>
          <w:rFonts w:ascii="Times New Roman" w:hAnsi="Times New Roman"/>
          <w:sz w:val="24"/>
          <w:szCs w:val="24"/>
        </w:rPr>
        <w:t xml:space="preserve"> </w:t>
      </w:r>
      <w:r w:rsidR="002D3DF4" w:rsidRPr="00317E00">
        <w:rPr>
          <w:rFonts w:ascii="Times New Roman" w:hAnsi="Times New Roman"/>
          <w:sz w:val="24"/>
          <w:szCs w:val="24"/>
        </w:rPr>
        <w:t>analysis that adds to our understanding of the post-45 period of American literary and socio-economic history</w:t>
      </w:r>
      <w:r w:rsidR="00F03B85" w:rsidRPr="00317E00">
        <w:rPr>
          <w:rFonts w:ascii="Times New Roman" w:hAnsi="Times New Roman"/>
          <w:sz w:val="24"/>
          <w:szCs w:val="24"/>
        </w:rPr>
        <w:t xml:space="preserve">, we argue for the continued necessity of </w:t>
      </w:r>
      <w:r w:rsidR="00625DBA" w:rsidRPr="00317E00">
        <w:rPr>
          <w:rFonts w:ascii="Times New Roman" w:hAnsi="Times New Roman"/>
          <w:sz w:val="24"/>
          <w:szCs w:val="24"/>
        </w:rPr>
        <w:t xml:space="preserve">developing computational text mining methods, and </w:t>
      </w:r>
      <w:r w:rsidR="00B17152" w:rsidRPr="00317E00">
        <w:rPr>
          <w:rFonts w:ascii="Times New Roman" w:hAnsi="Times New Roman"/>
          <w:sz w:val="24"/>
          <w:szCs w:val="24"/>
        </w:rPr>
        <w:t xml:space="preserve">suggest that the digital humanities </w:t>
      </w:r>
      <w:r w:rsidR="00D9656E" w:rsidRPr="00317E00">
        <w:rPr>
          <w:rFonts w:ascii="Times New Roman" w:hAnsi="Times New Roman"/>
          <w:sz w:val="24"/>
          <w:szCs w:val="24"/>
        </w:rPr>
        <w:t>can make meaningful contributions to fields extending outside of the humanities.</w:t>
      </w:r>
      <w:r w:rsidR="00B17152" w:rsidRPr="00317E00">
        <w:rPr>
          <w:rFonts w:ascii="Times New Roman" w:hAnsi="Times New Roman"/>
          <w:sz w:val="24"/>
          <w:szCs w:val="24"/>
        </w:rPr>
        <w:t xml:space="preserve"> </w:t>
      </w:r>
    </w:p>
    <w:p w14:paraId="63112F5C" w14:textId="6B2C31F6" w:rsidR="00D401ED" w:rsidRPr="00317E00" w:rsidRDefault="00A61561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 xml:space="preserve">Our project is also an </w:t>
      </w:r>
      <w:r w:rsidR="008A2EF0" w:rsidRPr="00317E00">
        <w:rPr>
          <w:rFonts w:ascii="Times New Roman" w:hAnsi="Times New Roman"/>
          <w:sz w:val="24"/>
          <w:szCs w:val="24"/>
        </w:rPr>
        <w:t xml:space="preserve">assessment of </w:t>
      </w:r>
      <w:r w:rsidR="002062E7" w:rsidRPr="00317E00">
        <w:rPr>
          <w:rFonts w:ascii="Times New Roman" w:hAnsi="Times New Roman"/>
          <w:sz w:val="24"/>
          <w:szCs w:val="24"/>
        </w:rPr>
        <w:t>digital humanities</w:t>
      </w:r>
      <w:r w:rsidR="008A2EF0" w:rsidRPr="00317E00">
        <w:rPr>
          <w:rFonts w:ascii="Times New Roman" w:hAnsi="Times New Roman"/>
          <w:sz w:val="24"/>
          <w:szCs w:val="24"/>
        </w:rPr>
        <w:t xml:space="preserve"> methods</w:t>
      </w:r>
      <w:r w:rsidRPr="00317E00">
        <w:rPr>
          <w:rFonts w:ascii="Times New Roman" w:hAnsi="Times New Roman"/>
          <w:sz w:val="24"/>
          <w:szCs w:val="24"/>
        </w:rPr>
        <w:t>.</w:t>
      </w:r>
      <w:r w:rsidR="003B4C71" w:rsidRPr="00317E00">
        <w:rPr>
          <w:rFonts w:ascii="Times New Roman" w:hAnsi="Times New Roman"/>
          <w:sz w:val="24"/>
          <w:szCs w:val="24"/>
        </w:rPr>
        <w:t xml:space="preserve"> This assessment relates</w:t>
      </w:r>
      <w:r w:rsidR="00AB4358" w:rsidRPr="00317E00">
        <w:rPr>
          <w:rFonts w:ascii="Times New Roman" w:hAnsi="Times New Roman"/>
          <w:sz w:val="24"/>
          <w:szCs w:val="24"/>
        </w:rPr>
        <w:t xml:space="preserve"> to the question of how one is to handle quantitatively the </w:t>
      </w:r>
      <w:r w:rsidR="0085659C" w:rsidRPr="00317E00">
        <w:rPr>
          <w:rFonts w:ascii="Times New Roman" w:hAnsi="Times New Roman"/>
          <w:sz w:val="24"/>
          <w:szCs w:val="24"/>
        </w:rPr>
        <w:t xml:space="preserve">potential ambiguity of particular words and genres in relation to sentiment. </w:t>
      </w:r>
      <w:r w:rsidR="00100FBA" w:rsidRPr="00317E00">
        <w:rPr>
          <w:rFonts w:ascii="Times New Roman" w:hAnsi="Times New Roman"/>
          <w:sz w:val="24"/>
          <w:szCs w:val="24"/>
        </w:rPr>
        <w:t>Words are multivalent</w:t>
      </w:r>
      <w:r w:rsidR="00E44D79" w:rsidRPr="00317E00">
        <w:rPr>
          <w:rFonts w:ascii="Times New Roman" w:hAnsi="Times New Roman"/>
          <w:sz w:val="24"/>
          <w:szCs w:val="24"/>
        </w:rPr>
        <w:t xml:space="preserve"> even before we consider the influence of context, and </w:t>
      </w:r>
      <w:r w:rsidR="008203D5" w:rsidRPr="00317E00">
        <w:rPr>
          <w:rFonts w:ascii="Times New Roman" w:hAnsi="Times New Roman"/>
          <w:sz w:val="24"/>
          <w:szCs w:val="24"/>
        </w:rPr>
        <w:t xml:space="preserve">assigning them sentiment scores involves making an unambiguous decision about their valence in that particular context. </w:t>
      </w:r>
      <w:r w:rsidR="00B02325" w:rsidRPr="00317E00">
        <w:rPr>
          <w:rFonts w:ascii="Times New Roman" w:hAnsi="Times New Roman"/>
          <w:sz w:val="24"/>
          <w:szCs w:val="24"/>
        </w:rPr>
        <w:t>Making the wrong decision obviously introduces noise into our econometric analysis</w:t>
      </w:r>
      <w:r w:rsidR="00BA5492" w:rsidRPr="00317E00">
        <w:rPr>
          <w:rFonts w:ascii="Times New Roman" w:hAnsi="Times New Roman"/>
          <w:sz w:val="24"/>
          <w:szCs w:val="24"/>
        </w:rPr>
        <w:t xml:space="preserve">, for which reason we </w:t>
      </w:r>
      <w:commentRangeStart w:id="3"/>
      <w:r w:rsidR="00A97ABB">
        <w:rPr>
          <w:rFonts w:ascii="Times New Roman" w:hAnsi="Times New Roman"/>
          <w:sz w:val="24"/>
          <w:szCs w:val="24"/>
        </w:rPr>
        <w:t>conduct a range of robustness checks using</w:t>
      </w:r>
      <w:r w:rsidR="00BA5492" w:rsidRPr="00317E00">
        <w:rPr>
          <w:rFonts w:ascii="Times New Roman" w:hAnsi="Times New Roman"/>
          <w:sz w:val="24"/>
          <w:szCs w:val="24"/>
        </w:rPr>
        <w:t xml:space="preserve"> </w:t>
      </w:r>
      <w:r w:rsidR="00A97ABB">
        <w:rPr>
          <w:rFonts w:ascii="Times New Roman" w:hAnsi="Times New Roman"/>
          <w:sz w:val="24"/>
          <w:szCs w:val="24"/>
        </w:rPr>
        <w:t>variations to our sentiment analysis algorithm</w:t>
      </w:r>
      <w:commentRangeEnd w:id="3"/>
      <w:r w:rsidR="00A97ABB">
        <w:rPr>
          <w:rStyle w:val="CommentReference"/>
        </w:rPr>
        <w:commentReference w:id="3"/>
      </w:r>
      <w:r w:rsidR="00BA5492" w:rsidRPr="00317E00">
        <w:rPr>
          <w:rFonts w:ascii="Times New Roman" w:hAnsi="Times New Roman"/>
          <w:sz w:val="24"/>
          <w:szCs w:val="24"/>
        </w:rPr>
        <w:t xml:space="preserve">. </w:t>
      </w:r>
      <w:r w:rsidR="00B750E0" w:rsidRPr="00317E00">
        <w:rPr>
          <w:rFonts w:ascii="Times New Roman" w:hAnsi="Times New Roman"/>
          <w:sz w:val="24"/>
          <w:szCs w:val="24"/>
        </w:rPr>
        <w:t>Context, however, adds further complications. A</w:t>
      </w:r>
      <w:r w:rsidR="008A62D7" w:rsidRPr="00317E00">
        <w:rPr>
          <w:rFonts w:ascii="Times New Roman" w:hAnsi="Times New Roman"/>
          <w:sz w:val="24"/>
          <w:szCs w:val="24"/>
        </w:rPr>
        <w:t>n essentially positive novel might be indicative of a positive outlook</w:t>
      </w:r>
      <w:r w:rsidR="00FD6194" w:rsidRPr="00317E00">
        <w:rPr>
          <w:rFonts w:ascii="Times New Roman" w:hAnsi="Times New Roman"/>
          <w:sz w:val="24"/>
          <w:szCs w:val="24"/>
        </w:rPr>
        <w:t xml:space="preserve"> on society and economy, but it might just as well </w:t>
      </w:r>
      <w:r w:rsidR="006F4CCC" w:rsidRPr="00317E00">
        <w:rPr>
          <w:rFonts w:ascii="Times New Roman" w:hAnsi="Times New Roman"/>
          <w:sz w:val="24"/>
          <w:szCs w:val="24"/>
        </w:rPr>
        <w:t xml:space="preserve">present an escapist fantasy of happiness precisely </w:t>
      </w:r>
      <w:r w:rsidR="00F1342B" w:rsidRPr="00317E00">
        <w:rPr>
          <w:rFonts w:ascii="Times New Roman" w:hAnsi="Times New Roman"/>
          <w:sz w:val="24"/>
          <w:szCs w:val="24"/>
        </w:rPr>
        <w:t xml:space="preserve">as </w:t>
      </w:r>
      <w:r w:rsidR="00EC689D" w:rsidRPr="00317E00">
        <w:rPr>
          <w:rFonts w:ascii="Times New Roman" w:hAnsi="Times New Roman"/>
          <w:sz w:val="24"/>
          <w:szCs w:val="24"/>
        </w:rPr>
        <w:t>succor from dire</w:t>
      </w:r>
      <w:r w:rsidR="006F4CCC" w:rsidRPr="00317E00">
        <w:rPr>
          <w:rFonts w:ascii="Times New Roman" w:hAnsi="Times New Roman"/>
          <w:sz w:val="24"/>
          <w:szCs w:val="24"/>
        </w:rPr>
        <w:t xml:space="preserve"> prospects. In other words, </w:t>
      </w:r>
      <w:r w:rsidR="00DE16BD" w:rsidRPr="00317E00">
        <w:rPr>
          <w:rFonts w:ascii="Times New Roman" w:hAnsi="Times New Roman"/>
          <w:sz w:val="24"/>
          <w:szCs w:val="24"/>
        </w:rPr>
        <w:t xml:space="preserve">genre might be a </w:t>
      </w:r>
      <w:r w:rsidR="00F26BD6" w:rsidRPr="00317E00">
        <w:rPr>
          <w:rFonts w:ascii="Times New Roman" w:hAnsi="Times New Roman"/>
          <w:sz w:val="24"/>
          <w:szCs w:val="24"/>
        </w:rPr>
        <w:t xml:space="preserve">spurious variable, causing the sentiment scores </w:t>
      </w:r>
      <w:r w:rsidR="00933BF5" w:rsidRPr="00317E00">
        <w:rPr>
          <w:rFonts w:ascii="Times New Roman" w:hAnsi="Times New Roman"/>
          <w:sz w:val="24"/>
          <w:szCs w:val="24"/>
        </w:rPr>
        <w:t>of</w:t>
      </w:r>
      <w:r w:rsidR="00F26BD6" w:rsidRPr="00317E00">
        <w:rPr>
          <w:rFonts w:ascii="Times New Roman" w:hAnsi="Times New Roman"/>
          <w:sz w:val="24"/>
          <w:szCs w:val="24"/>
        </w:rPr>
        <w:t xml:space="preserve"> one </w:t>
      </w:r>
      <w:r w:rsidR="00F26BD6" w:rsidRPr="00317E00">
        <w:rPr>
          <w:rFonts w:ascii="Times New Roman" w:hAnsi="Times New Roman"/>
          <w:sz w:val="24"/>
          <w:szCs w:val="24"/>
        </w:rPr>
        <w:lastRenderedPageBreak/>
        <w:t xml:space="preserve">novel to </w:t>
      </w:r>
      <w:r w:rsidR="00933BF5" w:rsidRPr="00317E00">
        <w:rPr>
          <w:rFonts w:ascii="Times New Roman" w:hAnsi="Times New Roman"/>
          <w:sz w:val="24"/>
          <w:szCs w:val="24"/>
        </w:rPr>
        <w:t>matter potentially very differently from the scores of another.</w:t>
      </w:r>
      <w:r w:rsidR="00EC689D" w:rsidRPr="00317E00">
        <w:rPr>
          <w:rFonts w:ascii="Times New Roman" w:hAnsi="Times New Roman"/>
          <w:sz w:val="24"/>
          <w:szCs w:val="24"/>
        </w:rPr>
        <w:t xml:space="preserve"> </w:t>
      </w:r>
      <w:r w:rsidR="0093077B" w:rsidRPr="00317E00">
        <w:rPr>
          <w:rFonts w:ascii="Times New Roman" w:hAnsi="Times New Roman"/>
          <w:sz w:val="24"/>
          <w:szCs w:val="24"/>
        </w:rPr>
        <w:t>We</w:t>
      </w:r>
      <w:r w:rsidR="005429FA" w:rsidRPr="00317E00">
        <w:rPr>
          <w:rFonts w:ascii="Times New Roman" w:hAnsi="Times New Roman"/>
          <w:sz w:val="24"/>
          <w:szCs w:val="24"/>
        </w:rPr>
        <w:t xml:space="preserve"> therefore</w:t>
      </w:r>
      <w:r w:rsidR="0093077B" w:rsidRPr="00317E00">
        <w:rPr>
          <w:rFonts w:ascii="Times New Roman" w:hAnsi="Times New Roman"/>
          <w:sz w:val="24"/>
          <w:szCs w:val="24"/>
        </w:rPr>
        <w:t xml:space="preserve"> need a way to establish genre</w:t>
      </w:r>
      <w:r w:rsidR="005429FA" w:rsidRPr="00317E00">
        <w:rPr>
          <w:rFonts w:ascii="Times New Roman" w:hAnsi="Times New Roman"/>
          <w:sz w:val="24"/>
          <w:szCs w:val="24"/>
        </w:rPr>
        <w:t xml:space="preserve">, and to use this information to </w:t>
      </w:r>
      <w:r w:rsidR="002201E2" w:rsidRPr="00317E00">
        <w:rPr>
          <w:rFonts w:ascii="Times New Roman" w:hAnsi="Times New Roman"/>
          <w:sz w:val="24"/>
          <w:szCs w:val="24"/>
        </w:rPr>
        <w:t xml:space="preserve">systematically </w:t>
      </w:r>
      <w:r w:rsidR="005E24FE" w:rsidRPr="00317E00">
        <w:rPr>
          <w:rFonts w:ascii="Times New Roman" w:hAnsi="Times New Roman"/>
          <w:sz w:val="24"/>
          <w:szCs w:val="24"/>
        </w:rPr>
        <w:t>take genre into account when assigning</w:t>
      </w:r>
      <w:r w:rsidR="002201E2" w:rsidRPr="00317E00">
        <w:rPr>
          <w:rFonts w:ascii="Times New Roman" w:hAnsi="Times New Roman"/>
          <w:sz w:val="24"/>
          <w:szCs w:val="24"/>
        </w:rPr>
        <w:t xml:space="preserve"> sentiment scores</w:t>
      </w:r>
      <w:r w:rsidR="005E24FE" w:rsidRPr="00317E00">
        <w:rPr>
          <w:rFonts w:ascii="Times New Roman" w:hAnsi="Times New Roman"/>
          <w:sz w:val="24"/>
          <w:szCs w:val="24"/>
        </w:rPr>
        <w:t>.</w:t>
      </w:r>
      <w:r w:rsidR="00F26BD6" w:rsidRPr="00317E00">
        <w:rPr>
          <w:rFonts w:ascii="Times New Roman" w:hAnsi="Times New Roman"/>
          <w:sz w:val="24"/>
          <w:szCs w:val="24"/>
        </w:rPr>
        <w:t xml:space="preserve"> </w:t>
      </w:r>
      <w:r w:rsidR="005E24FE" w:rsidRPr="00317E00">
        <w:rPr>
          <w:rFonts w:ascii="Times New Roman" w:hAnsi="Times New Roman"/>
          <w:sz w:val="24"/>
          <w:szCs w:val="24"/>
        </w:rPr>
        <w:t xml:space="preserve">There already exist </w:t>
      </w:r>
      <w:r w:rsidR="006F38D8" w:rsidRPr="00317E00">
        <w:rPr>
          <w:rFonts w:ascii="Times New Roman" w:hAnsi="Times New Roman"/>
          <w:sz w:val="24"/>
          <w:szCs w:val="24"/>
        </w:rPr>
        <w:t xml:space="preserve">some sentiment analysis algorithms that take context into account to various degrees, </w:t>
      </w:r>
      <w:r w:rsidR="00F35CE1" w:rsidRPr="00317E00">
        <w:rPr>
          <w:rFonts w:ascii="Times New Roman" w:hAnsi="Times New Roman"/>
          <w:sz w:val="24"/>
          <w:szCs w:val="24"/>
        </w:rPr>
        <w:t xml:space="preserve">and we provide </w:t>
      </w:r>
      <w:r w:rsidR="00DF0881" w:rsidRPr="00317E00">
        <w:rPr>
          <w:rFonts w:ascii="Times New Roman" w:hAnsi="Times New Roman"/>
          <w:sz w:val="24"/>
          <w:szCs w:val="24"/>
        </w:rPr>
        <w:t>some assessment of the respective merits of these. We</w:t>
      </w:r>
      <w:r w:rsidR="0080262F" w:rsidRPr="00317E00">
        <w:rPr>
          <w:rFonts w:ascii="Times New Roman" w:hAnsi="Times New Roman"/>
          <w:sz w:val="24"/>
          <w:szCs w:val="24"/>
        </w:rPr>
        <w:t xml:space="preserve"> experiment further with genre attribution, however, by incorporating </w:t>
      </w:r>
      <w:proofErr w:type="gramStart"/>
      <w:r w:rsidR="0080262F" w:rsidRPr="00317E00">
        <w:rPr>
          <w:rFonts w:ascii="Times New Roman" w:hAnsi="Times New Roman"/>
          <w:sz w:val="24"/>
          <w:szCs w:val="24"/>
        </w:rPr>
        <w:t>word embedding</w:t>
      </w:r>
      <w:proofErr w:type="gramEnd"/>
      <w:r w:rsidR="0080262F" w:rsidRPr="00317E00">
        <w:rPr>
          <w:rFonts w:ascii="Times New Roman" w:hAnsi="Times New Roman"/>
          <w:sz w:val="24"/>
          <w:szCs w:val="24"/>
        </w:rPr>
        <w:t xml:space="preserve"> models</w:t>
      </w:r>
      <w:r w:rsidR="00100FBA" w:rsidRPr="00317E00">
        <w:rPr>
          <w:rFonts w:ascii="Times New Roman" w:hAnsi="Times New Roman"/>
          <w:sz w:val="24"/>
          <w:szCs w:val="24"/>
        </w:rPr>
        <w:t xml:space="preserve"> </w:t>
      </w:r>
      <w:r w:rsidR="004961A8" w:rsidRPr="00317E00">
        <w:rPr>
          <w:rFonts w:ascii="Times New Roman" w:hAnsi="Times New Roman"/>
          <w:sz w:val="24"/>
          <w:szCs w:val="24"/>
        </w:rPr>
        <w:t>to determine</w:t>
      </w:r>
      <w:r w:rsidR="00567487" w:rsidRPr="00317E00">
        <w:rPr>
          <w:rFonts w:ascii="Times New Roman" w:hAnsi="Times New Roman"/>
          <w:sz w:val="24"/>
          <w:szCs w:val="24"/>
        </w:rPr>
        <w:t xml:space="preserve"> more accurately </w:t>
      </w:r>
      <w:r w:rsidR="00E26389" w:rsidRPr="00317E00">
        <w:rPr>
          <w:rFonts w:ascii="Times New Roman" w:hAnsi="Times New Roman"/>
          <w:sz w:val="24"/>
          <w:szCs w:val="24"/>
        </w:rPr>
        <w:t xml:space="preserve">what valence </w:t>
      </w:r>
      <w:r w:rsidR="00353270" w:rsidRPr="00317E00">
        <w:rPr>
          <w:rFonts w:ascii="Times New Roman" w:hAnsi="Times New Roman"/>
          <w:sz w:val="24"/>
          <w:szCs w:val="24"/>
        </w:rPr>
        <w:t xml:space="preserve">individual words carry in relation to the novel’s genre. Word embedding models, also known as word vector models, </w:t>
      </w:r>
      <w:r w:rsidR="00E404EE" w:rsidRPr="00317E00">
        <w:rPr>
          <w:rFonts w:ascii="Times New Roman" w:hAnsi="Times New Roman"/>
          <w:sz w:val="24"/>
          <w:szCs w:val="24"/>
        </w:rPr>
        <w:t>are a</w:t>
      </w:r>
      <w:r w:rsidR="009C758B" w:rsidRPr="00317E00">
        <w:rPr>
          <w:rFonts w:ascii="Times New Roman" w:hAnsi="Times New Roman"/>
          <w:sz w:val="24"/>
          <w:szCs w:val="24"/>
        </w:rPr>
        <w:t xml:space="preserve"> method </w:t>
      </w:r>
      <w:r w:rsidR="00A97ABB">
        <w:rPr>
          <w:rFonts w:ascii="Times New Roman" w:hAnsi="Times New Roman"/>
          <w:sz w:val="24"/>
          <w:szCs w:val="24"/>
        </w:rPr>
        <w:t>of examining</w:t>
      </w:r>
      <w:r w:rsidR="008B6ADE" w:rsidRPr="00317E00">
        <w:rPr>
          <w:rFonts w:ascii="Times New Roman" w:hAnsi="Times New Roman"/>
          <w:sz w:val="24"/>
          <w:szCs w:val="24"/>
        </w:rPr>
        <w:t xml:space="preserve"> which words </w:t>
      </w:r>
      <w:r w:rsidR="00BE3B8B" w:rsidRPr="00317E00">
        <w:rPr>
          <w:rFonts w:ascii="Times New Roman" w:hAnsi="Times New Roman"/>
          <w:sz w:val="24"/>
          <w:szCs w:val="24"/>
        </w:rPr>
        <w:t xml:space="preserve">tendentially occur in similar positions, assigning </w:t>
      </w:r>
      <w:r w:rsidR="00177EB8" w:rsidRPr="00317E00">
        <w:rPr>
          <w:rFonts w:ascii="Times New Roman" w:hAnsi="Times New Roman"/>
          <w:sz w:val="24"/>
          <w:szCs w:val="24"/>
        </w:rPr>
        <w:t>high</w:t>
      </w:r>
      <w:r w:rsidR="00BE3B8B" w:rsidRPr="00317E00">
        <w:rPr>
          <w:rFonts w:ascii="Times New Roman" w:hAnsi="Times New Roman"/>
          <w:sz w:val="24"/>
          <w:szCs w:val="24"/>
        </w:rPr>
        <w:t xml:space="preserve"> proximity scores (known as cosine similarity)</w:t>
      </w:r>
      <w:r w:rsidR="00177EB8" w:rsidRPr="00317E00">
        <w:rPr>
          <w:rFonts w:ascii="Times New Roman" w:hAnsi="Times New Roman"/>
          <w:sz w:val="24"/>
          <w:szCs w:val="24"/>
        </w:rPr>
        <w:t xml:space="preserve"> to </w:t>
      </w:r>
      <w:r w:rsidR="00E805B8" w:rsidRPr="00317E00">
        <w:rPr>
          <w:rFonts w:ascii="Times New Roman" w:hAnsi="Times New Roman"/>
          <w:sz w:val="24"/>
          <w:szCs w:val="24"/>
        </w:rPr>
        <w:t>words that are used in similar ways.</w:t>
      </w:r>
      <w:r w:rsidR="00BE3B8B" w:rsidRPr="00317E00">
        <w:rPr>
          <w:rFonts w:ascii="Times New Roman" w:hAnsi="Times New Roman"/>
          <w:sz w:val="24"/>
          <w:szCs w:val="24"/>
        </w:rPr>
        <w:t xml:space="preserve"> </w:t>
      </w:r>
      <w:r w:rsidR="00A97ABB">
        <w:rPr>
          <w:rFonts w:ascii="Times New Roman" w:hAnsi="Times New Roman"/>
          <w:sz w:val="24"/>
          <w:szCs w:val="24"/>
        </w:rPr>
        <w:t>These</w:t>
      </w:r>
      <w:r w:rsidR="00243299" w:rsidRPr="00317E00">
        <w:rPr>
          <w:rFonts w:ascii="Times New Roman" w:hAnsi="Times New Roman"/>
          <w:sz w:val="24"/>
          <w:szCs w:val="24"/>
        </w:rPr>
        <w:t xml:space="preserve"> models can therefore capture </w:t>
      </w:r>
      <w:r w:rsidR="00F41596" w:rsidRPr="00317E00">
        <w:rPr>
          <w:rFonts w:ascii="Times New Roman" w:hAnsi="Times New Roman"/>
          <w:sz w:val="24"/>
          <w:szCs w:val="24"/>
        </w:rPr>
        <w:t>which words inhabit similar meanings within the document or corpus,</w:t>
      </w:r>
      <w:r w:rsidR="00992AA6" w:rsidRPr="00317E00">
        <w:rPr>
          <w:rFonts w:ascii="Times New Roman" w:hAnsi="Times New Roman"/>
          <w:sz w:val="24"/>
          <w:szCs w:val="24"/>
        </w:rPr>
        <w:t xml:space="preserve"> making them a</w:t>
      </w:r>
      <w:r w:rsidR="00E404EE" w:rsidRPr="00317E00">
        <w:rPr>
          <w:rFonts w:ascii="Times New Roman" w:hAnsi="Times New Roman"/>
          <w:sz w:val="24"/>
          <w:szCs w:val="24"/>
        </w:rPr>
        <w:t xml:space="preserve"> particularly powerful way to </w:t>
      </w:r>
      <w:r w:rsidR="00304091" w:rsidRPr="00317E00">
        <w:rPr>
          <w:rFonts w:ascii="Times New Roman" w:hAnsi="Times New Roman"/>
          <w:sz w:val="24"/>
          <w:szCs w:val="24"/>
        </w:rPr>
        <w:t xml:space="preserve">describe the </w:t>
      </w:r>
      <w:r w:rsidR="00A97ABB">
        <w:rPr>
          <w:rFonts w:ascii="Times New Roman" w:hAnsi="Times New Roman"/>
          <w:sz w:val="24"/>
          <w:szCs w:val="24"/>
        </w:rPr>
        <w:t>specific</w:t>
      </w:r>
      <w:r w:rsidR="00281900" w:rsidRPr="00317E00">
        <w:rPr>
          <w:rFonts w:ascii="Times New Roman" w:hAnsi="Times New Roman"/>
          <w:sz w:val="24"/>
          <w:szCs w:val="24"/>
        </w:rPr>
        <w:t xml:space="preserve"> dimensions of meaning for individual words that are active within the context of the work. </w:t>
      </w:r>
      <w:commentRangeStart w:id="4"/>
      <w:r w:rsidR="00992AA6" w:rsidRPr="00317E00">
        <w:rPr>
          <w:rFonts w:ascii="Times New Roman" w:hAnsi="Times New Roman"/>
          <w:sz w:val="24"/>
          <w:szCs w:val="24"/>
        </w:rPr>
        <w:t xml:space="preserve">As a drawback, however, they generally </w:t>
      </w:r>
      <w:r w:rsidR="00690339" w:rsidRPr="00317E00">
        <w:rPr>
          <w:rFonts w:ascii="Times New Roman" w:hAnsi="Times New Roman"/>
          <w:sz w:val="24"/>
          <w:szCs w:val="24"/>
        </w:rPr>
        <w:t>require larger corpora to work well</w:t>
      </w:r>
      <w:r w:rsidR="000D5AF0" w:rsidRPr="00317E00">
        <w:rPr>
          <w:rFonts w:ascii="Times New Roman" w:hAnsi="Times New Roman"/>
          <w:sz w:val="24"/>
          <w:szCs w:val="24"/>
        </w:rPr>
        <w:t xml:space="preserve">. Our attempt to use them on single novels then </w:t>
      </w:r>
      <w:r w:rsidR="00C83CC1" w:rsidRPr="00317E00">
        <w:rPr>
          <w:rFonts w:ascii="Times New Roman" w:hAnsi="Times New Roman"/>
          <w:sz w:val="24"/>
          <w:szCs w:val="24"/>
        </w:rPr>
        <w:t>counts as a test case for the effectiveness of such an approach when used on a smaller corpus</w:t>
      </w:r>
      <w:commentRangeEnd w:id="4"/>
      <w:r w:rsidR="00A97ABB">
        <w:rPr>
          <w:rStyle w:val="CommentReference"/>
        </w:rPr>
        <w:commentReference w:id="4"/>
      </w:r>
      <w:r w:rsidR="00C83CC1" w:rsidRPr="00317E00">
        <w:rPr>
          <w:rFonts w:ascii="Times New Roman" w:hAnsi="Times New Roman"/>
          <w:sz w:val="24"/>
          <w:szCs w:val="24"/>
        </w:rPr>
        <w:t>.</w:t>
      </w:r>
      <w:r w:rsidR="00772E13" w:rsidRPr="00317E00">
        <w:rPr>
          <w:rFonts w:ascii="Times New Roman" w:hAnsi="Times New Roman"/>
          <w:sz w:val="24"/>
          <w:szCs w:val="24"/>
        </w:rPr>
        <w:t xml:space="preserve"> </w:t>
      </w:r>
      <w:r w:rsidR="006B6D83" w:rsidRPr="00317E00">
        <w:rPr>
          <w:rFonts w:ascii="Times New Roman" w:hAnsi="Times New Roman"/>
          <w:sz w:val="24"/>
          <w:szCs w:val="24"/>
        </w:rPr>
        <w:t xml:space="preserve"> </w:t>
      </w:r>
      <w:r w:rsidR="0072425F" w:rsidRPr="00317E00">
        <w:rPr>
          <w:rFonts w:ascii="Times New Roman" w:hAnsi="Times New Roman"/>
          <w:sz w:val="24"/>
          <w:szCs w:val="24"/>
        </w:rPr>
        <w:t xml:space="preserve"> </w:t>
      </w:r>
    </w:p>
    <w:p w14:paraId="74AFEA0A" w14:textId="363303EA" w:rsidR="003D2CE2" w:rsidRPr="00317E00" w:rsidRDefault="008330DA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 xml:space="preserve">Finally, our project contributes to </w:t>
      </w:r>
      <w:r w:rsidR="001300EB" w:rsidRPr="00317E00">
        <w:rPr>
          <w:rFonts w:ascii="Times New Roman" w:hAnsi="Times New Roman"/>
          <w:sz w:val="24"/>
          <w:szCs w:val="24"/>
        </w:rPr>
        <w:t xml:space="preserve">methods of text analysis in </w:t>
      </w:r>
      <w:r w:rsidRPr="00317E00">
        <w:rPr>
          <w:rFonts w:ascii="Times New Roman" w:hAnsi="Times New Roman"/>
          <w:sz w:val="24"/>
          <w:szCs w:val="24"/>
        </w:rPr>
        <w:t>economics</w:t>
      </w:r>
      <w:r w:rsidR="00E729D3" w:rsidRPr="00317E00">
        <w:rPr>
          <w:rFonts w:ascii="Times New Roman" w:hAnsi="Times New Roman"/>
          <w:sz w:val="24"/>
          <w:szCs w:val="24"/>
        </w:rPr>
        <w:t>, where literary texts have hitherto not been regarded as potentially rich sources of data</w:t>
      </w:r>
      <w:r w:rsidR="001300EB" w:rsidRPr="00317E00">
        <w:rPr>
          <w:rFonts w:ascii="Times New Roman" w:hAnsi="Times New Roman"/>
          <w:sz w:val="24"/>
          <w:szCs w:val="24"/>
        </w:rPr>
        <w:t>. C</w:t>
      </w:r>
      <w:r w:rsidR="003F6DF1" w:rsidRPr="00317E00">
        <w:rPr>
          <w:rFonts w:ascii="Times New Roman" w:hAnsi="Times New Roman"/>
          <w:sz w:val="24"/>
          <w:szCs w:val="24"/>
        </w:rPr>
        <w:t>omputational text analysis</w:t>
      </w:r>
      <w:r w:rsidR="00E729D3" w:rsidRPr="00317E00">
        <w:rPr>
          <w:rFonts w:ascii="Times New Roman" w:hAnsi="Times New Roman"/>
          <w:sz w:val="24"/>
          <w:szCs w:val="24"/>
        </w:rPr>
        <w:t xml:space="preserve"> </w:t>
      </w:r>
      <w:r w:rsidR="00FC15DC" w:rsidRPr="00317E00">
        <w:rPr>
          <w:rFonts w:ascii="Times New Roman" w:hAnsi="Times New Roman"/>
          <w:sz w:val="24"/>
          <w:szCs w:val="24"/>
        </w:rPr>
        <w:t>as a tool in economics</w:t>
      </w:r>
      <w:r w:rsidR="003F6DF1" w:rsidRPr="00317E00">
        <w:rPr>
          <w:rFonts w:ascii="Times New Roman" w:hAnsi="Times New Roman"/>
          <w:sz w:val="24"/>
          <w:szCs w:val="24"/>
        </w:rPr>
        <w:t xml:space="preserve"> is currently gaining traction as </w:t>
      </w:r>
      <w:r w:rsidR="00F70192" w:rsidRPr="00317E00">
        <w:rPr>
          <w:rFonts w:ascii="Times New Roman" w:hAnsi="Times New Roman"/>
          <w:sz w:val="24"/>
          <w:szCs w:val="24"/>
        </w:rPr>
        <w:t xml:space="preserve">macroeconomists attempt to use social media data to predict financial market </w:t>
      </w:r>
      <w:r w:rsidR="00245500" w:rsidRPr="00317E00">
        <w:rPr>
          <w:rFonts w:ascii="Times New Roman" w:hAnsi="Times New Roman"/>
          <w:sz w:val="24"/>
          <w:szCs w:val="24"/>
        </w:rPr>
        <w:t>fluctuations</w:t>
      </w:r>
      <w:r w:rsidR="002164D3" w:rsidRPr="00317E00">
        <w:rPr>
          <w:rFonts w:ascii="Times New Roman" w:hAnsi="Times New Roman"/>
          <w:sz w:val="24"/>
          <w:szCs w:val="24"/>
        </w:rPr>
        <w:t xml:space="preserve"> (Gentzkow)</w:t>
      </w:r>
      <w:r w:rsidR="00245500" w:rsidRPr="00317E00">
        <w:rPr>
          <w:rFonts w:ascii="Times New Roman" w:hAnsi="Times New Roman"/>
          <w:sz w:val="24"/>
          <w:szCs w:val="24"/>
        </w:rPr>
        <w:t xml:space="preserve"> and microeconomists rely on text</w:t>
      </w:r>
      <w:r w:rsidR="00DF732B" w:rsidRPr="00317E00">
        <w:rPr>
          <w:rFonts w:ascii="Times New Roman" w:hAnsi="Times New Roman"/>
          <w:sz w:val="24"/>
          <w:szCs w:val="24"/>
        </w:rPr>
        <w:t xml:space="preserve"> to describe phenomena that numerical analysis struggles to capture, such as discrimination</w:t>
      </w:r>
      <w:r w:rsidR="002164D3" w:rsidRPr="00317E00">
        <w:rPr>
          <w:rFonts w:ascii="Times New Roman" w:hAnsi="Times New Roman"/>
          <w:sz w:val="24"/>
          <w:szCs w:val="24"/>
        </w:rPr>
        <w:t xml:space="preserve"> in hiring (</w:t>
      </w:r>
      <w:commentRangeStart w:id="5"/>
      <w:r w:rsidR="002164D3" w:rsidRPr="00317E00">
        <w:rPr>
          <w:rFonts w:ascii="Times New Roman" w:hAnsi="Times New Roman"/>
          <w:sz w:val="24"/>
          <w:szCs w:val="24"/>
        </w:rPr>
        <w:t>CITE</w:t>
      </w:r>
      <w:commentRangeEnd w:id="5"/>
      <w:r w:rsidR="00F26B73">
        <w:rPr>
          <w:rStyle w:val="CommentReference"/>
        </w:rPr>
        <w:commentReference w:id="5"/>
      </w:r>
      <w:r w:rsidR="002164D3" w:rsidRPr="00317E00">
        <w:rPr>
          <w:rFonts w:ascii="Times New Roman" w:hAnsi="Times New Roman"/>
          <w:sz w:val="24"/>
          <w:szCs w:val="24"/>
        </w:rPr>
        <w:t>)</w:t>
      </w:r>
      <w:r w:rsidR="00DF732B" w:rsidRPr="00317E00">
        <w:rPr>
          <w:rFonts w:ascii="Times New Roman" w:hAnsi="Times New Roman"/>
          <w:sz w:val="24"/>
          <w:szCs w:val="24"/>
        </w:rPr>
        <w:t>.</w:t>
      </w:r>
      <w:r w:rsidR="002A0248" w:rsidRPr="00317E00">
        <w:rPr>
          <w:rFonts w:ascii="Times New Roman" w:hAnsi="Times New Roman"/>
          <w:sz w:val="24"/>
          <w:szCs w:val="24"/>
        </w:rPr>
        <w:t xml:space="preserve"> </w:t>
      </w:r>
      <w:r w:rsidR="00436761" w:rsidRPr="00317E00">
        <w:rPr>
          <w:rFonts w:ascii="Times New Roman" w:hAnsi="Times New Roman"/>
          <w:sz w:val="24"/>
          <w:szCs w:val="24"/>
        </w:rPr>
        <w:t xml:space="preserve">Our project complements these approaches by demonstrating </w:t>
      </w:r>
      <w:r w:rsidR="00CD0C3E" w:rsidRPr="00317E00">
        <w:rPr>
          <w:rFonts w:ascii="Times New Roman" w:hAnsi="Times New Roman"/>
          <w:sz w:val="24"/>
          <w:szCs w:val="24"/>
        </w:rPr>
        <w:t xml:space="preserve">how a previously entirely unused textual material, the novel, can be a rich source </w:t>
      </w:r>
      <w:r w:rsidR="00F26B73">
        <w:rPr>
          <w:rFonts w:ascii="Times New Roman" w:hAnsi="Times New Roman"/>
          <w:sz w:val="24"/>
          <w:szCs w:val="24"/>
        </w:rPr>
        <w:t>of</w:t>
      </w:r>
      <w:r w:rsidR="00CD0C3E" w:rsidRPr="00317E00">
        <w:rPr>
          <w:rFonts w:ascii="Times New Roman" w:hAnsi="Times New Roman"/>
          <w:sz w:val="24"/>
          <w:szCs w:val="24"/>
        </w:rPr>
        <w:t xml:space="preserve"> economic information.</w:t>
      </w:r>
    </w:p>
    <w:p w14:paraId="5E8AF74C" w14:textId="0D4ACB5C" w:rsidR="005D6875" w:rsidRPr="00317E00" w:rsidRDefault="005D6875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 xml:space="preserve">To summarize, </w:t>
      </w:r>
      <w:r w:rsidR="00CA5582" w:rsidRPr="00317E00">
        <w:rPr>
          <w:rFonts w:ascii="Times New Roman" w:hAnsi="Times New Roman"/>
          <w:sz w:val="24"/>
          <w:szCs w:val="24"/>
        </w:rPr>
        <w:t>this article makes contributions to American studies, literary studies, digital humanities methods and economics</w:t>
      </w:r>
      <w:r w:rsidR="00501CCE" w:rsidRPr="00317E00">
        <w:rPr>
          <w:rFonts w:ascii="Times New Roman" w:hAnsi="Times New Roman"/>
          <w:sz w:val="24"/>
          <w:szCs w:val="24"/>
        </w:rPr>
        <w:t xml:space="preserve"> by assessing</w:t>
      </w:r>
      <w:r w:rsidR="00167329" w:rsidRPr="00317E00">
        <w:rPr>
          <w:rFonts w:ascii="Times New Roman" w:hAnsi="Times New Roman"/>
          <w:sz w:val="24"/>
          <w:szCs w:val="24"/>
        </w:rPr>
        <w:t xml:space="preserve"> the effectiveness of</w:t>
      </w:r>
      <w:r w:rsidR="00501CCE" w:rsidRPr="00317E00">
        <w:rPr>
          <w:rFonts w:ascii="Times New Roman" w:hAnsi="Times New Roman"/>
          <w:sz w:val="24"/>
          <w:szCs w:val="24"/>
        </w:rPr>
        <w:t xml:space="preserve"> text mining methods</w:t>
      </w:r>
      <w:r w:rsidR="00167329" w:rsidRPr="00317E00">
        <w:rPr>
          <w:rFonts w:ascii="Times New Roman" w:hAnsi="Times New Roman"/>
          <w:sz w:val="24"/>
          <w:szCs w:val="24"/>
        </w:rPr>
        <w:t xml:space="preserve"> to gain non-literary information from literary texts</w:t>
      </w:r>
      <w:r w:rsidR="00EE3037" w:rsidRPr="00317E00">
        <w:rPr>
          <w:rFonts w:ascii="Times New Roman" w:hAnsi="Times New Roman"/>
          <w:sz w:val="24"/>
          <w:szCs w:val="24"/>
        </w:rPr>
        <w:t>.</w:t>
      </w:r>
      <w:r w:rsidR="00167329" w:rsidRPr="00317E00">
        <w:rPr>
          <w:rFonts w:ascii="Times New Roman" w:hAnsi="Times New Roman"/>
          <w:sz w:val="24"/>
          <w:szCs w:val="24"/>
        </w:rPr>
        <w:t xml:space="preserve"> </w:t>
      </w:r>
      <w:r w:rsidR="000736E2" w:rsidRPr="00317E00">
        <w:rPr>
          <w:rFonts w:ascii="Times New Roman" w:hAnsi="Times New Roman"/>
          <w:sz w:val="24"/>
          <w:szCs w:val="24"/>
        </w:rPr>
        <w:t xml:space="preserve">We quantify novelistic sentiment using </w:t>
      </w:r>
      <w:r w:rsidR="00AD4CC9" w:rsidRPr="00317E00">
        <w:rPr>
          <w:rFonts w:ascii="Times New Roman" w:hAnsi="Times New Roman"/>
          <w:sz w:val="24"/>
          <w:szCs w:val="24"/>
        </w:rPr>
        <w:t xml:space="preserve">sentiment </w:t>
      </w:r>
      <w:r w:rsidR="00AD4CC9" w:rsidRPr="00317E00">
        <w:rPr>
          <w:rFonts w:ascii="Times New Roman" w:hAnsi="Times New Roman"/>
          <w:sz w:val="24"/>
          <w:szCs w:val="24"/>
        </w:rPr>
        <w:lastRenderedPageBreak/>
        <w:t>analysis algorithms combined with experiments in word embedding approaches, which we then relate to</w:t>
      </w:r>
      <w:r w:rsidR="002D295A" w:rsidRPr="00317E00">
        <w:rPr>
          <w:rFonts w:ascii="Times New Roman" w:hAnsi="Times New Roman"/>
          <w:sz w:val="24"/>
          <w:szCs w:val="24"/>
        </w:rPr>
        <w:t xml:space="preserve"> economic sentiment indicators using </w:t>
      </w:r>
      <w:commentRangeStart w:id="6"/>
      <w:r w:rsidR="00F26B73">
        <w:rPr>
          <w:rFonts w:ascii="Times New Roman" w:hAnsi="Times New Roman"/>
          <w:sz w:val="24"/>
          <w:szCs w:val="24"/>
        </w:rPr>
        <w:t>time series and method of moments</w:t>
      </w:r>
      <w:r w:rsidR="002D295A" w:rsidRPr="00317E00">
        <w:rPr>
          <w:rFonts w:ascii="Times New Roman" w:hAnsi="Times New Roman"/>
          <w:sz w:val="24"/>
          <w:szCs w:val="24"/>
        </w:rPr>
        <w:t xml:space="preserve"> </w:t>
      </w:r>
      <w:commentRangeEnd w:id="6"/>
      <w:r w:rsidR="00680013">
        <w:rPr>
          <w:rStyle w:val="CommentReference"/>
        </w:rPr>
        <w:commentReference w:id="6"/>
      </w:r>
      <w:r w:rsidR="002D295A" w:rsidRPr="00317E00">
        <w:rPr>
          <w:rFonts w:ascii="Times New Roman" w:hAnsi="Times New Roman"/>
          <w:sz w:val="24"/>
          <w:szCs w:val="24"/>
        </w:rPr>
        <w:t>econometric analysis.</w:t>
      </w:r>
      <w:r w:rsidR="007B73E8" w:rsidRPr="00317E00">
        <w:rPr>
          <w:rFonts w:ascii="Times New Roman" w:hAnsi="Times New Roman"/>
          <w:sz w:val="24"/>
          <w:szCs w:val="24"/>
        </w:rPr>
        <w:t xml:space="preserve"> Our article thus provides an evaluation of digital humanities methods</w:t>
      </w:r>
      <w:r w:rsidR="001F2E46" w:rsidRPr="00317E00">
        <w:rPr>
          <w:rFonts w:ascii="Times New Roman" w:hAnsi="Times New Roman"/>
          <w:sz w:val="24"/>
          <w:szCs w:val="24"/>
        </w:rPr>
        <w:t xml:space="preserve">, </w:t>
      </w:r>
      <w:commentRangeStart w:id="7"/>
      <w:r w:rsidR="001F2E46" w:rsidRPr="00317E00">
        <w:rPr>
          <w:rFonts w:ascii="Times New Roman" w:hAnsi="Times New Roman"/>
          <w:sz w:val="24"/>
          <w:szCs w:val="24"/>
        </w:rPr>
        <w:t>an argument for the necessity of the study of literary works</w:t>
      </w:r>
      <w:commentRangeEnd w:id="7"/>
      <w:r w:rsidR="00680013">
        <w:rPr>
          <w:rStyle w:val="CommentReference"/>
        </w:rPr>
        <w:commentReference w:id="7"/>
      </w:r>
      <w:r w:rsidR="001F2E46" w:rsidRPr="00317E00">
        <w:rPr>
          <w:rFonts w:ascii="Times New Roman" w:hAnsi="Times New Roman"/>
          <w:sz w:val="24"/>
          <w:szCs w:val="24"/>
        </w:rPr>
        <w:t xml:space="preserve">, as well as a description of </w:t>
      </w:r>
      <w:r w:rsidR="0014431E" w:rsidRPr="00317E00">
        <w:rPr>
          <w:rFonts w:ascii="Times New Roman" w:hAnsi="Times New Roman"/>
          <w:sz w:val="24"/>
          <w:szCs w:val="24"/>
        </w:rPr>
        <w:t>the shifting sentiments in post-45 American society.</w:t>
      </w:r>
      <w:r w:rsidR="00AD4CC9" w:rsidRPr="00317E00">
        <w:rPr>
          <w:rFonts w:ascii="Times New Roman" w:hAnsi="Times New Roman"/>
          <w:sz w:val="24"/>
          <w:szCs w:val="24"/>
        </w:rPr>
        <w:t xml:space="preserve"> </w:t>
      </w:r>
      <w:r w:rsidR="00EE3037" w:rsidRPr="00317E00">
        <w:rPr>
          <w:rFonts w:ascii="Times New Roman" w:hAnsi="Times New Roman"/>
          <w:sz w:val="24"/>
          <w:szCs w:val="24"/>
        </w:rPr>
        <w:t xml:space="preserve"> Before presenting our analysis, the next section considers the rationale behind our corpus and addresses </w:t>
      </w:r>
      <w:r w:rsidR="00A81B93" w:rsidRPr="00317E00">
        <w:rPr>
          <w:rFonts w:ascii="Times New Roman" w:hAnsi="Times New Roman"/>
          <w:sz w:val="24"/>
          <w:szCs w:val="24"/>
        </w:rPr>
        <w:t xml:space="preserve">the </w:t>
      </w:r>
      <w:r w:rsidR="00EE3037" w:rsidRPr="00317E00">
        <w:rPr>
          <w:rFonts w:ascii="Times New Roman" w:hAnsi="Times New Roman"/>
          <w:sz w:val="24"/>
          <w:szCs w:val="24"/>
        </w:rPr>
        <w:t>process</w:t>
      </w:r>
      <w:r w:rsidR="00A81B93" w:rsidRPr="00317E00">
        <w:rPr>
          <w:rFonts w:ascii="Times New Roman" w:hAnsi="Times New Roman"/>
          <w:sz w:val="24"/>
          <w:szCs w:val="24"/>
        </w:rPr>
        <w:t xml:space="preserve"> and difficulties involved in corpus construction.</w:t>
      </w:r>
    </w:p>
    <w:p w14:paraId="68959118" w14:textId="77777777" w:rsidR="00A81B93" w:rsidRPr="00317E00" w:rsidRDefault="00A81B93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</w:p>
    <w:p w14:paraId="0A80E0AD" w14:textId="4C5C7376" w:rsidR="00E65ABF" w:rsidRPr="00317E00" w:rsidRDefault="008A2BCE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>Method</w:t>
      </w:r>
      <w:r w:rsidR="0014431E" w:rsidRPr="00317E00">
        <w:rPr>
          <w:rFonts w:ascii="Times New Roman" w:hAnsi="Times New Roman"/>
          <w:sz w:val="24"/>
          <w:szCs w:val="24"/>
        </w:rPr>
        <w:t>???</w:t>
      </w:r>
    </w:p>
    <w:p w14:paraId="138A39A0" w14:textId="1F1DE217" w:rsidR="008A2BCE" w:rsidRPr="00317E00" w:rsidRDefault="00A81B93" w:rsidP="00A81B9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17E00">
        <w:rPr>
          <w:rFonts w:ascii="Times New Roman" w:hAnsi="Times New Roman" w:cs="Times New Roman"/>
          <w:sz w:val="24"/>
          <w:szCs w:val="24"/>
        </w:rPr>
        <w:t>C</w:t>
      </w:r>
      <w:r w:rsidR="008A2BCE" w:rsidRPr="00317E00">
        <w:rPr>
          <w:rFonts w:ascii="Times New Roman" w:hAnsi="Times New Roman" w:cs="Times New Roman"/>
          <w:sz w:val="24"/>
          <w:szCs w:val="24"/>
        </w:rPr>
        <w:t>orpus</w:t>
      </w:r>
    </w:p>
    <w:p w14:paraId="46F2A5DE" w14:textId="16F4587A" w:rsidR="003B21B9" w:rsidRPr="00317E00" w:rsidRDefault="003B21B9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</w:p>
    <w:p w14:paraId="36F304CE" w14:textId="5D42E070" w:rsidR="001E1C14" w:rsidRPr="00317E00" w:rsidRDefault="00E35AA6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>The corpus</w:t>
      </w:r>
      <w:r w:rsidR="0098621A" w:rsidRPr="00317E00">
        <w:rPr>
          <w:rFonts w:ascii="Times New Roman" w:hAnsi="Times New Roman"/>
          <w:sz w:val="24"/>
          <w:szCs w:val="24"/>
        </w:rPr>
        <w:t xml:space="preserve"> of literature</w:t>
      </w:r>
      <w:r w:rsidRPr="00317E00">
        <w:rPr>
          <w:rFonts w:ascii="Times New Roman" w:hAnsi="Times New Roman"/>
          <w:sz w:val="24"/>
          <w:szCs w:val="24"/>
        </w:rPr>
        <w:t xml:space="preserve"> consists of the prize-winning novels of </w:t>
      </w:r>
      <w:r w:rsidR="009168B7" w:rsidRPr="00317E00">
        <w:rPr>
          <w:rFonts w:ascii="Times New Roman" w:hAnsi="Times New Roman"/>
          <w:sz w:val="24"/>
          <w:szCs w:val="24"/>
        </w:rPr>
        <w:t>the</w:t>
      </w:r>
      <w:r w:rsidR="003B6B37" w:rsidRPr="00317E00">
        <w:rPr>
          <w:rFonts w:ascii="Times New Roman" w:hAnsi="Times New Roman"/>
          <w:sz w:val="24"/>
          <w:szCs w:val="24"/>
        </w:rPr>
        <w:t xml:space="preserve"> most prominent American literary awards</w:t>
      </w:r>
      <w:r w:rsidR="00294278" w:rsidRPr="00317E0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94278" w:rsidRPr="00317E00">
        <w:rPr>
          <w:rFonts w:ascii="Times New Roman" w:hAnsi="Times New Roman"/>
          <w:sz w:val="24"/>
          <w:szCs w:val="24"/>
        </w:rPr>
        <w:t>for</w:t>
      </w:r>
      <w:proofErr w:type="gramEnd"/>
      <w:r w:rsidR="00294278" w:rsidRPr="00317E00">
        <w:rPr>
          <w:rFonts w:ascii="Times New Roman" w:hAnsi="Times New Roman"/>
          <w:sz w:val="24"/>
          <w:szCs w:val="24"/>
        </w:rPr>
        <w:t xml:space="preserve"> as long back as there exists information on each year’s fiction winner(s)</w:t>
      </w:r>
      <w:r w:rsidR="008A1B59" w:rsidRPr="00317E00">
        <w:rPr>
          <w:rFonts w:ascii="Times New Roman" w:hAnsi="Times New Roman"/>
          <w:sz w:val="24"/>
          <w:szCs w:val="24"/>
        </w:rPr>
        <w:t>. T</w:t>
      </w:r>
      <w:r w:rsidR="0098621A" w:rsidRPr="00317E00">
        <w:rPr>
          <w:rFonts w:ascii="Times New Roman" w:hAnsi="Times New Roman"/>
          <w:sz w:val="24"/>
          <w:szCs w:val="24"/>
        </w:rPr>
        <w:t>he economic data are</w:t>
      </w:r>
      <w:r w:rsidR="00336C27" w:rsidRPr="00317E00">
        <w:rPr>
          <w:rFonts w:ascii="Times New Roman" w:hAnsi="Times New Roman"/>
          <w:sz w:val="24"/>
          <w:szCs w:val="24"/>
        </w:rPr>
        <w:t xml:space="preserve"> standard</w:t>
      </w:r>
      <w:r w:rsidR="003E70B6" w:rsidRPr="00317E00">
        <w:rPr>
          <w:rFonts w:ascii="Times New Roman" w:hAnsi="Times New Roman"/>
          <w:sz w:val="24"/>
          <w:szCs w:val="24"/>
        </w:rPr>
        <w:t xml:space="preserve"> indicators of economic sentiment</w:t>
      </w:r>
      <w:r w:rsidR="000414A9" w:rsidRPr="00317E00">
        <w:rPr>
          <w:rFonts w:ascii="Times New Roman" w:hAnsi="Times New Roman"/>
          <w:sz w:val="24"/>
          <w:szCs w:val="24"/>
        </w:rPr>
        <w:t xml:space="preserve"> (interest rates</w:t>
      </w:r>
      <w:ins w:id="8" w:author="Laura Gati" w:date="2019-09-29T15:56:00Z">
        <w:r w:rsidR="00DC11C2">
          <w:rPr>
            <w:rFonts w:ascii="Times New Roman" w:hAnsi="Times New Roman"/>
            <w:sz w:val="24"/>
            <w:szCs w:val="24"/>
          </w:rPr>
          <w:t>, stock prices, uncertainty indexes</w:t>
        </w:r>
      </w:ins>
      <w:r w:rsidR="000414A9" w:rsidRPr="00317E00">
        <w:rPr>
          <w:rFonts w:ascii="Times New Roman" w:hAnsi="Times New Roman"/>
          <w:sz w:val="24"/>
          <w:szCs w:val="24"/>
        </w:rPr>
        <w:t>)</w:t>
      </w:r>
      <w:r w:rsidR="003E70B6" w:rsidRPr="00317E00">
        <w:rPr>
          <w:rFonts w:ascii="Times New Roman" w:hAnsi="Times New Roman"/>
          <w:sz w:val="24"/>
          <w:szCs w:val="24"/>
        </w:rPr>
        <w:t xml:space="preserve"> as well as business cycle </w:t>
      </w:r>
      <w:r w:rsidR="00D61B9C" w:rsidRPr="00317E00">
        <w:rPr>
          <w:rFonts w:ascii="Times New Roman" w:hAnsi="Times New Roman"/>
          <w:sz w:val="24"/>
          <w:szCs w:val="24"/>
        </w:rPr>
        <w:t>fluctuations</w:t>
      </w:r>
      <w:r w:rsidR="000414A9" w:rsidRPr="00317E00">
        <w:rPr>
          <w:rFonts w:ascii="Times New Roman" w:hAnsi="Times New Roman"/>
          <w:sz w:val="24"/>
          <w:szCs w:val="24"/>
        </w:rPr>
        <w:t xml:space="preserve"> (</w:t>
      </w:r>
      <w:r w:rsidR="00B61E1C" w:rsidRPr="00317E00">
        <w:rPr>
          <w:rFonts w:ascii="Times New Roman" w:hAnsi="Times New Roman"/>
          <w:sz w:val="24"/>
          <w:szCs w:val="24"/>
        </w:rPr>
        <w:t>GDP, inflation, unemployment)</w:t>
      </w:r>
      <w:r w:rsidR="00D61B9C" w:rsidRPr="00317E00">
        <w:rPr>
          <w:rFonts w:ascii="Times New Roman" w:hAnsi="Times New Roman"/>
          <w:sz w:val="24"/>
          <w:szCs w:val="24"/>
        </w:rPr>
        <w:t xml:space="preserve"> obtained from </w:t>
      </w:r>
      <w:ins w:id="9" w:author="Laura Gati" w:date="2019-09-29T15:57:00Z">
        <w:r w:rsidR="00DC11C2">
          <w:rPr>
            <w:rFonts w:ascii="Times New Roman" w:hAnsi="Times New Roman"/>
            <w:sz w:val="24"/>
            <w:szCs w:val="24"/>
          </w:rPr>
          <w:t>th</w:t>
        </w:r>
      </w:ins>
      <w:ins w:id="10" w:author="Laura Gati" w:date="2019-09-29T15:58:00Z">
        <w:r w:rsidR="00DC11C2">
          <w:rPr>
            <w:rFonts w:ascii="Times New Roman" w:hAnsi="Times New Roman"/>
            <w:sz w:val="24"/>
            <w:szCs w:val="24"/>
          </w:rPr>
          <w:t>e</w:t>
        </w:r>
      </w:ins>
      <w:ins w:id="11" w:author="Laura Gati" w:date="2019-09-29T15:57:00Z">
        <w:r w:rsidR="00DC11C2">
          <w:rPr>
            <w:rFonts w:ascii="Times New Roman" w:hAnsi="Times New Roman"/>
            <w:sz w:val="24"/>
            <w:szCs w:val="24"/>
          </w:rPr>
          <w:t xml:space="preserve"> Bureau of Economic Analysis (BEA) and the Bureau of Labor Statistics (</w:t>
        </w:r>
      </w:ins>
      <w:ins w:id="12" w:author="Laura Gati" w:date="2019-09-29T15:58:00Z">
        <w:r w:rsidR="00DC11C2">
          <w:rPr>
            <w:rFonts w:ascii="Times New Roman" w:hAnsi="Times New Roman"/>
            <w:sz w:val="24"/>
            <w:szCs w:val="24"/>
          </w:rPr>
          <w:t>BLS</w:t>
        </w:r>
      </w:ins>
      <w:ins w:id="13" w:author="Laura Gati" w:date="2019-09-29T15:57:00Z">
        <w:r w:rsidR="00DC11C2">
          <w:rPr>
            <w:rFonts w:ascii="Times New Roman" w:hAnsi="Times New Roman"/>
            <w:sz w:val="24"/>
            <w:szCs w:val="24"/>
          </w:rPr>
          <w:t>)</w:t>
        </w:r>
      </w:ins>
      <w:del w:id="14" w:author="Laura Gati" w:date="2019-09-29T15:58:00Z">
        <w:r w:rsidR="00D61B9C" w:rsidRPr="00317E00" w:rsidDel="00DC11C2">
          <w:rPr>
            <w:rFonts w:ascii="Times New Roman" w:hAnsi="Times New Roman"/>
            <w:sz w:val="24"/>
            <w:szCs w:val="24"/>
          </w:rPr>
          <w:delText>the Federal Reserve Economic Database (FRED)</w:delText>
        </w:r>
      </w:del>
      <w:r w:rsidR="008A1B59" w:rsidRPr="00317E00">
        <w:rPr>
          <w:rFonts w:ascii="Times New Roman" w:hAnsi="Times New Roman"/>
          <w:sz w:val="24"/>
          <w:szCs w:val="24"/>
        </w:rPr>
        <w:t>; because these data are not contentious in the economic literature, their choice will not be discussed further</w:t>
      </w:r>
      <w:r w:rsidR="00D61B9C" w:rsidRPr="00317E00">
        <w:rPr>
          <w:rFonts w:ascii="Times New Roman" w:hAnsi="Times New Roman"/>
          <w:sz w:val="24"/>
          <w:szCs w:val="24"/>
        </w:rPr>
        <w:t>.</w:t>
      </w:r>
      <w:r w:rsidR="0098621A" w:rsidRPr="00317E00">
        <w:rPr>
          <w:rFonts w:ascii="Times New Roman" w:hAnsi="Times New Roman"/>
          <w:sz w:val="24"/>
          <w:szCs w:val="24"/>
        </w:rPr>
        <w:t xml:space="preserve"> </w:t>
      </w:r>
      <w:r w:rsidR="00294278" w:rsidRPr="00317E00">
        <w:rPr>
          <w:rFonts w:ascii="Times New Roman" w:hAnsi="Times New Roman"/>
          <w:sz w:val="24"/>
          <w:szCs w:val="24"/>
        </w:rPr>
        <w:t xml:space="preserve"> </w:t>
      </w:r>
      <w:commentRangeStart w:id="15"/>
      <w:r w:rsidR="00491B37" w:rsidRPr="00317E00">
        <w:rPr>
          <w:rFonts w:ascii="Times New Roman" w:hAnsi="Times New Roman"/>
          <w:sz w:val="24"/>
          <w:szCs w:val="24"/>
        </w:rPr>
        <w:t>Th</w:t>
      </w:r>
      <w:r w:rsidR="002D0BB8" w:rsidRPr="00317E00">
        <w:rPr>
          <w:rFonts w:ascii="Times New Roman" w:hAnsi="Times New Roman"/>
          <w:sz w:val="24"/>
          <w:szCs w:val="24"/>
        </w:rPr>
        <w:t>e</w:t>
      </w:r>
      <w:commentRangeEnd w:id="15"/>
      <w:r w:rsidR="00DC11C2">
        <w:rPr>
          <w:rStyle w:val="CommentReference"/>
        </w:rPr>
        <w:commentReference w:id="15"/>
      </w:r>
      <w:r w:rsidR="002D0BB8" w:rsidRPr="00317E00">
        <w:rPr>
          <w:rFonts w:ascii="Times New Roman" w:hAnsi="Times New Roman"/>
          <w:sz w:val="24"/>
          <w:szCs w:val="24"/>
        </w:rPr>
        <w:t xml:space="preserve"> most </w:t>
      </w:r>
      <w:r w:rsidR="000B17F8" w:rsidRPr="00317E00">
        <w:rPr>
          <w:rFonts w:ascii="Times New Roman" w:hAnsi="Times New Roman"/>
          <w:sz w:val="24"/>
          <w:szCs w:val="24"/>
        </w:rPr>
        <w:t>recognized</w:t>
      </w:r>
      <w:r w:rsidR="008E2752" w:rsidRPr="00317E00">
        <w:rPr>
          <w:rFonts w:ascii="Times New Roman" w:hAnsi="Times New Roman"/>
          <w:sz w:val="24"/>
          <w:szCs w:val="24"/>
        </w:rPr>
        <w:t xml:space="preserve"> literary</w:t>
      </w:r>
      <w:r w:rsidR="002D0BB8" w:rsidRPr="00317E00">
        <w:rPr>
          <w:rFonts w:ascii="Times New Roman" w:hAnsi="Times New Roman"/>
          <w:sz w:val="24"/>
          <w:szCs w:val="24"/>
        </w:rPr>
        <w:t xml:space="preserve"> </w:t>
      </w:r>
      <w:r w:rsidR="0098621A" w:rsidRPr="00317E00">
        <w:rPr>
          <w:rFonts w:ascii="Times New Roman" w:hAnsi="Times New Roman"/>
          <w:sz w:val="24"/>
          <w:szCs w:val="24"/>
        </w:rPr>
        <w:t>awards</w:t>
      </w:r>
      <w:r w:rsidR="008E2752" w:rsidRPr="00317E00">
        <w:rPr>
          <w:rFonts w:ascii="Times New Roman" w:hAnsi="Times New Roman"/>
          <w:sz w:val="24"/>
          <w:szCs w:val="24"/>
        </w:rPr>
        <w:t xml:space="preserve"> in the United States</w:t>
      </w:r>
      <w:r w:rsidR="0098621A" w:rsidRPr="00317E00">
        <w:rPr>
          <w:rFonts w:ascii="Times New Roman" w:hAnsi="Times New Roman"/>
          <w:sz w:val="24"/>
          <w:szCs w:val="24"/>
        </w:rPr>
        <w:t xml:space="preserve"> are </w:t>
      </w:r>
      <w:r w:rsidR="008E2752" w:rsidRPr="00317E00">
        <w:rPr>
          <w:rFonts w:ascii="Times New Roman" w:hAnsi="Times New Roman"/>
          <w:sz w:val="24"/>
          <w:szCs w:val="24"/>
        </w:rPr>
        <w:t>the</w:t>
      </w:r>
      <w:r w:rsidR="009168B7" w:rsidRPr="00317E00">
        <w:rPr>
          <w:rFonts w:ascii="Times New Roman" w:hAnsi="Times New Roman"/>
          <w:sz w:val="24"/>
          <w:szCs w:val="24"/>
        </w:rPr>
        <w:t xml:space="preserve"> Pulitzer, National Book Awards, </w:t>
      </w:r>
      <w:r w:rsidR="00180ABD" w:rsidRPr="00317E00">
        <w:rPr>
          <w:rFonts w:ascii="Times New Roman" w:hAnsi="Times New Roman"/>
          <w:sz w:val="24"/>
          <w:szCs w:val="24"/>
        </w:rPr>
        <w:t>Book Critics Circle Awards, PEN/Faulkner and PEN/Hemingway awards</w:t>
      </w:r>
      <w:r w:rsidR="00517628" w:rsidRPr="00317E00">
        <w:rPr>
          <w:rFonts w:ascii="Times New Roman" w:hAnsi="Times New Roman"/>
          <w:sz w:val="24"/>
          <w:szCs w:val="24"/>
        </w:rPr>
        <w:t>.</w:t>
      </w:r>
      <w:r w:rsidR="000B17F8" w:rsidRPr="00317E00">
        <w:rPr>
          <w:rFonts w:ascii="Times New Roman" w:hAnsi="Times New Roman"/>
          <w:sz w:val="24"/>
          <w:szCs w:val="24"/>
        </w:rPr>
        <w:t xml:space="preserve"> </w:t>
      </w:r>
      <w:r w:rsidR="00517628" w:rsidRPr="00317E00">
        <w:rPr>
          <w:rFonts w:ascii="Times New Roman" w:hAnsi="Times New Roman"/>
          <w:sz w:val="24"/>
          <w:szCs w:val="24"/>
        </w:rPr>
        <w:t>I</w:t>
      </w:r>
      <w:r w:rsidR="000B17F8" w:rsidRPr="00317E00">
        <w:rPr>
          <w:rFonts w:ascii="Times New Roman" w:hAnsi="Times New Roman"/>
          <w:sz w:val="24"/>
          <w:szCs w:val="24"/>
        </w:rPr>
        <w:t xml:space="preserve">t will be noted that this </w:t>
      </w:r>
      <w:r w:rsidR="00517628" w:rsidRPr="00317E00">
        <w:rPr>
          <w:rFonts w:ascii="Times New Roman" w:hAnsi="Times New Roman"/>
          <w:sz w:val="24"/>
          <w:szCs w:val="24"/>
        </w:rPr>
        <w:t xml:space="preserve">list </w:t>
      </w:r>
      <w:r w:rsidR="000B17F8" w:rsidRPr="00317E00">
        <w:rPr>
          <w:rFonts w:ascii="Times New Roman" w:hAnsi="Times New Roman"/>
          <w:sz w:val="24"/>
          <w:szCs w:val="24"/>
        </w:rPr>
        <w:t>includes</w:t>
      </w:r>
      <w:r w:rsidR="00517628" w:rsidRPr="00317E00">
        <w:rPr>
          <w:rFonts w:ascii="Times New Roman" w:hAnsi="Times New Roman"/>
          <w:sz w:val="24"/>
          <w:szCs w:val="24"/>
        </w:rPr>
        <w:t xml:space="preserve"> the PEN/Hemingway award for best debut novel</w:t>
      </w:r>
      <w:r w:rsidR="00F002AF" w:rsidRPr="00317E00">
        <w:rPr>
          <w:rFonts w:ascii="Times New Roman" w:hAnsi="Times New Roman"/>
          <w:sz w:val="24"/>
          <w:szCs w:val="24"/>
        </w:rPr>
        <w:t>.</w:t>
      </w:r>
      <w:r w:rsidR="000B17F8" w:rsidRPr="00317E00">
        <w:rPr>
          <w:rFonts w:ascii="Times New Roman" w:hAnsi="Times New Roman"/>
          <w:sz w:val="24"/>
          <w:szCs w:val="24"/>
        </w:rPr>
        <w:t xml:space="preserve"> </w:t>
      </w:r>
      <w:r w:rsidR="00F002AF" w:rsidRPr="00317E00">
        <w:rPr>
          <w:rFonts w:ascii="Times New Roman" w:hAnsi="Times New Roman"/>
          <w:sz w:val="24"/>
          <w:szCs w:val="24"/>
        </w:rPr>
        <w:t xml:space="preserve">In sum, then, </w:t>
      </w:r>
      <w:r w:rsidR="00075143" w:rsidRPr="00317E00">
        <w:rPr>
          <w:rFonts w:ascii="Times New Roman" w:hAnsi="Times New Roman"/>
          <w:sz w:val="24"/>
          <w:szCs w:val="24"/>
        </w:rPr>
        <w:t xml:space="preserve">the corpus includes between one and five numbers per year </w:t>
      </w:r>
      <w:r w:rsidR="004C245A" w:rsidRPr="00317E00">
        <w:rPr>
          <w:rFonts w:ascii="Times New Roman" w:hAnsi="Times New Roman"/>
          <w:sz w:val="24"/>
          <w:szCs w:val="24"/>
        </w:rPr>
        <w:t>in the years 1948-2018</w:t>
      </w:r>
      <w:r w:rsidR="00FE7FF6" w:rsidRPr="00317E00">
        <w:rPr>
          <w:rFonts w:ascii="Times New Roman" w:hAnsi="Times New Roman"/>
          <w:sz w:val="24"/>
          <w:szCs w:val="24"/>
        </w:rPr>
        <w:t>; the full list is provided in Appendix A</w:t>
      </w:r>
      <w:r w:rsidR="004C245A" w:rsidRPr="00317E00">
        <w:rPr>
          <w:rFonts w:ascii="Times New Roman" w:hAnsi="Times New Roman"/>
          <w:sz w:val="24"/>
          <w:szCs w:val="24"/>
        </w:rPr>
        <w:t xml:space="preserve">. </w:t>
      </w:r>
    </w:p>
    <w:p w14:paraId="3F744823" w14:textId="614486D4" w:rsidR="002A438A" w:rsidRPr="00317E00" w:rsidRDefault="004C245A" w:rsidP="002A438A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 xml:space="preserve">The justification for </w:t>
      </w:r>
      <w:r w:rsidR="00046ED3" w:rsidRPr="00317E00">
        <w:rPr>
          <w:rFonts w:ascii="Times New Roman" w:hAnsi="Times New Roman"/>
          <w:sz w:val="24"/>
          <w:szCs w:val="24"/>
        </w:rPr>
        <w:t xml:space="preserve">relying on novels in general and on award-winners in particular has to do with several important assumptions that we make </w:t>
      </w:r>
      <w:r w:rsidR="007645AC" w:rsidRPr="00317E00">
        <w:rPr>
          <w:rFonts w:ascii="Times New Roman" w:hAnsi="Times New Roman"/>
          <w:sz w:val="24"/>
          <w:szCs w:val="24"/>
        </w:rPr>
        <w:t xml:space="preserve">about the kind of socio-economic </w:t>
      </w:r>
      <w:r w:rsidR="007645AC" w:rsidRPr="00317E00">
        <w:rPr>
          <w:rFonts w:ascii="Times New Roman" w:hAnsi="Times New Roman"/>
          <w:sz w:val="24"/>
          <w:szCs w:val="24"/>
        </w:rPr>
        <w:lastRenderedPageBreak/>
        <w:t xml:space="preserve">information that different types of literature might encode. </w:t>
      </w:r>
      <w:r w:rsidR="00B3143D" w:rsidRPr="00317E00">
        <w:rPr>
          <w:rFonts w:ascii="Times New Roman" w:hAnsi="Times New Roman"/>
          <w:sz w:val="24"/>
          <w:szCs w:val="24"/>
        </w:rPr>
        <w:t xml:space="preserve">First, </w:t>
      </w:r>
      <w:r w:rsidR="008E78FF" w:rsidRPr="00317E00">
        <w:rPr>
          <w:rFonts w:ascii="Times New Roman" w:hAnsi="Times New Roman"/>
          <w:sz w:val="24"/>
          <w:szCs w:val="24"/>
        </w:rPr>
        <w:t xml:space="preserve">award-winners </w:t>
      </w:r>
      <w:r w:rsidR="00E612F7" w:rsidRPr="00317E00">
        <w:rPr>
          <w:rFonts w:ascii="Times New Roman" w:hAnsi="Times New Roman"/>
          <w:sz w:val="24"/>
          <w:szCs w:val="24"/>
        </w:rPr>
        <w:t xml:space="preserve">in any </w:t>
      </w:r>
      <w:r w:rsidR="008E78FF" w:rsidRPr="00317E00">
        <w:rPr>
          <w:rFonts w:ascii="Times New Roman" w:hAnsi="Times New Roman"/>
          <w:sz w:val="24"/>
          <w:szCs w:val="24"/>
        </w:rPr>
        <w:t>genre can be assumed to reach a wider readership</w:t>
      </w:r>
      <w:r w:rsidR="00E612F7" w:rsidRPr="00317E00">
        <w:rPr>
          <w:rFonts w:ascii="Times New Roman" w:hAnsi="Times New Roman"/>
          <w:sz w:val="24"/>
          <w:szCs w:val="24"/>
        </w:rPr>
        <w:t xml:space="preserve">, even if we make no assumptions about whether awards </w:t>
      </w:r>
      <w:r w:rsidR="00D578CF" w:rsidRPr="00317E00">
        <w:rPr>
          <w:rFonts w:ascii="Times New Roman" w:hAnsi="Times New Roman"/>
          <w:sz w:val="24"/>
          <w:szCs w:val="24"/>
        </w:rPr>
        <w:t>do or do not reflect literary merit. In fact, because the notion of literary merit is dubious at best</w:t>
      </w:r>
      <w:r w:rsidR="00A94544" w:rsidRPr="00317E00">
        <w:rPr>
          <w:rFonts w:ascii="Times New Roman" w:hAnsi="Times New Roman"/>
          <w:sz w:val="24"/>
          <w:szCs w:val="24"/>
        </w:rPr>
        <w:t>, it makes sense to suppose that social relevance and clarity of expression</w:t>
      </w:r>
      <w:r w:rsidR="00CD57E2" w:rsidRPr="00317E00">
        <w:rPr>
          <w:rFonts w:ascii="Times New Roman" w:hAnsi="Times New Roman"/>
          <w:sz w:val="24"/>
          <w:szCs w:val="24"/>
        </w:rPr>
        <w:t xml:space="preserve"> would be among the main criteria </w:t>
      </w:r>
      <w:r w:rsidR="00197C33" w:rsidRPr="00317E00">
        <w:rPr>
          <w:rFonts w:ascii="Times New Roman" w:hAnsi="Times New Roman"/>
          <w:sz w:val="24"/>
          <w:szCs w:val="24"/>
        </w:rPr>
        <w:t>of</w:t>
      </w:r>
      <w:r w:rsidR="00CD57E2" w:rsidRPr="00317E00">
        <w:rPr>
          <w:rFonts w:ascii="Times New Roman" w:hAnsi="Times New Roman"/>
          <w:sz w:val="24"/>
          <w:szCs w:val="24"/>
        </w:rPr>
        <w:t xml:space="preserve"> selection </w:t>
      </w:r>
      <w:r w:rsidR="00197C33" w:rsidRPr="00317E00">
        <w:rPr>
          <w:rFonts w:ascii="Times New Roman" w:hAnsi="Times New Roman"/>
          <w:sz w:val="24"/>
          <w:szCs w:val="24"/>
        </w:rPr>
        <w:t xml:space="preserve">for award </w:t>
      </w:r>
      <w:r w:rsidR="00CD57E2" w:rsidRPr="00317E00">
        <w:rPr>
          <w:rFonts w:ascii="Times New Roman" w:hAnsi="Times New Roman"/>
          <w:sz w:val="24"/>
          <w:szCs w:val="24"/>
        </w:rPr>
        <w:t>committees</w:t>
      </w:r>
      <w:r w:rsidR="00197C33" w:rsidRPr="00317E00">
        <w:rPr>
          <w:rFonts w:ascii="Times New Roman" w:hAnsi="Times New Roman"/>
          <w:sz w:val="24"/>
          <w:szCs w:val="24"/>
        </w:rPr>
        <w:t>.</w:t>
      </w:r>
      <w:r w:rsidR="00095BD9" w:rsidRPr="00317E00">
        <w:rPr>
          <w:rFonts w:ascii="Times New Roman" w:hAnsi="Times New Roman"/>
          <w:sz w:val="24"/>
          <w:szCs w:val="24"/>
        </w:rPr>
        <w:t xml:space="preserve"> Thus, not only do such novels </w:t>
      </w:r>
      <w:r w:rsidR="005B1878" w:rsidRPr="00317E00">
        <w:rPr>
          <w:rFonts w:ascii="Times New Roman" w:hAnsi="Times New Roman"/>
          <w:sz w:val="24"/>
          <w:szCs w:val="24"/>
        </w:rPr>
        <w:t xml:space="preserve">communicate with a relatively wide segment of society, they also </w:t>
      </w:r>
      <w:r w:rsidR="00095BD9" w:rsidRPr="00317E00">
        <w:rPr>
          <w:rFonts w:ascii="Times New Roman" w:hAnsi="Times New Roman"/>
          <w:sz w:val="24"/>
          <w:szCs w:val="24"/>
        </w:rPr>
        <w:t xml:space="preserve">reflect </w:t>
      </w:r>
      <w:r w:rsidR="006E1EFE" w:rsidRPr="00317E00">
        <w:rPr>
          <w:rFonts w:ascii="Times New Roman" w:hAnsi="Times New Roman"/>
          <w:sz w:val="24"/>
          <w:szCs w:val="24"/>
        </w:rPr>
        <w:t>a</w:t>
      </w:r>
      <w:r w:rsidR="005B1878" w:rsidRPr="00317E00">
        <w:rPr>
          <w:rFonts w:ascii="Times New Roman" w:hAnsi="Times New Roman"/>
          <w:sz w:val="24"/>
          <w:szCs w:val="24"/>
        </w:rPr>
        <w:t xml:space="preserve"> judgment </w:t>
      </w:r>
      <w:r w:rsidR="006E1EFE" w:rsidRPr="00317E00">
        <w:rPr>
          <w:rFonts w:ascii="Times New Roman" w:hAnsi="Times New Roman"/>
          <w:sz w:val="24"/>
          <w:szCs w:val="24"/>
        </w:rPr>
        <w:t xml:space="preserve">by </w:t>
      </w:r>
      <w:r w:rsidR="005B1878" w:rsidRPr="00317E00">
        <w:rPr>
          <w:rFonts w:ascii="Times New Roman" w:hAnsi="Times New Roman"/>
          <w:sz w:val="24"/>
          <w:szCs w:val="24"/>
        </w:rPr>
        <w:t xml:space="preserve">literary individuals about </w:t>
      </w:r>
      <w:r w:rsidR="006E1EFE" w:rsidRPr="00317E00">
        <w:rPr>
          <w:rFonts w:ascii="Times New Roman" w:hAnsi="Times New Roman"/>
          <w:sz w:val="24"/>
          <w:szCs w:val="24"/>
        </w:rPr>
        <w:t xml:space="preserve">whether important social issues are being addressed or not. </w:t>
      </w:r>
      <w:r w:rsidR="002A438A" w:rsidRPr="00317E00">
        <w:rPr>
          <w:rFonts w:ascii="Times New Roman" w:hAnsi="Times New Roman"/>
          <w:sz w:val="24"/>
          <w:szCs w:val="24"/>
        </w:rPr>
        <w:t xml:space="preserve">Award-winning books also have the advantage that they likely minimize some </w:t>
      </w:r>
      <w:r w:rsidR="008D5D2E" w:rsidRPr="00317E00">
        <w:rPr>
          <w:rFonts w:ascii="Times New Roman" w:hAnsi="Times New Roman"/>
          <w:sz w:val="24"/>
          <w:szCs w:val="24"/>
        </w:rPr>
        <w:t xml:space="preserve">of the risks associated with </w:t>
      </w:r>
      <w:r w:rsidR="00391936" w:rsidRPr="00317E00">
        <w:rPr>
          <w:rFonts w:ascii="Times New Roman" w:hAnsi="Times New Roman"/>
          <w:sz w:val="24"/>
          <w:szCs w:val="24"/>
        </w:rPr>
        <w:t xml:space="preserve">the kinds of </w:t>
      </w:r>
      <w:r w:rsidR="008D5D2E" w:rsidRPr="00317E00">
        <w:rPr>
          <w:rFonts w:ascii="Times New Roman" w:hAnsi="Times New Roman"/>
          <w:sz w:val="24"/>
          <w:szCs w:val="24"/>
        </w:rPr>
        <w:t xml:space="preserve">escapist fantasies discussed above. </w:t>
      </w:r>
      <w:r w:rsidR="00640B6E" w:rsidRPr="00317E00">
        <w:rPr>
          <w:rFonts w:ascii="Times New Roman" w:hAnsi="Times New Roman"/>
          <w:sz w:val="24"/>
          <w:szCs w:val="24"/>
        </w:rPr>
        <w:t>Because critics on the committees of literary prizes</w:t>
      </w:r>
      <w:r w:rsidR="00B33D0C" w:rsidRPr="00317E00">
        <w:rPr>
          <w:rFonts w:ascii="Times New Roman" w:hAnsi="Times New Roman"/>
          <w:sz w:val="24"/>
          <w:szCs w:val="24"/>
        </w:rPr>
        <w:t xml:space="preserve"> might tendentially prioritize works that exhibit</w:t>
      </w:r>
      <w:r w:rsidR="002B4A8F" w:rsidRPr="00317E00">
        <w:rPr>
          <w:rFonts w:ascii="Times New Roman" w:hAnsi="Times New Roman"/>
          <w:sz w:val="24"/>
          <w:szCs w:val="24"/>
        </w:rPr>
        <w:t xml:space="preserve"> what might be called, with Matthew Arnold,</w:t>
      </w:r>
      <w:r w:rsidR="00B33D0C" w:rsidRPr="00317E00">
        <w:rPr>
          <w:rFonts w:ascii="Times New Roman" w:hAnsi="Times New Roman"/>
          <w:sz w:val="24"/>
          <w:szCs w:val="24"/>
        </w:rPr>
        <w:t xml:space="preserve"> </w:t>
      </w:r>
      <w:r w:rsidR="002B4A8F" w:rsidRPr="00317E00">
        <w:rPr>
          <w:rFonts w:ascii="Times New Roman" w:hAnsi="Times New Roman"/>
          <w:sz w:val="24"/>
          <w:szCs w:val="24"/>
        </w:rPr>
        <w:t xml:space="preserve">“high seriousness,” the works selected by such committees are less likely </w:t>
      </w:r>
      <w:r w:rsidR="00781456" w:rsidRPr="00317E00">
        <w:rPr>
          <w:rFonts w:ascii="Times New Roman" w:hAnsi="Times New Roman"/>
          <w:sz w:val="24"/>
          <w:szCs w:val="24"/>
        </w:rPr>
        <w:t>to offer reading pleasure as a</w:t>
      </w:r>
      <w:r w:rsidR="00E1195F" w:rsidRPr="00317E00">
        <w:rPr>
          <w:rFonts w:ascii="Times New Roman" w:hAnsi="Times New Roman"/>
          <w:sz w:val="24"/>
          <w:szCs w:val="24"/>
        </w:rPr>
        <w:t xml:space="preserve"> way to </w:t>
      </w:r>
      <w:r w:rsidR="00501EBC" w:rsidRPr="00317E00">
        <w:rPr>
          <w:rFonts w:ascii="Times New Roman" w:hAnsi="Times New Roman"/>
          <w:sz w:val="24"/>
          <w:szCs w:val="24"/>
        </w:rPr>
        <w:t>avoid dealing with</w:t>
      </w:r>
      <w:r w:rsidR="00E1195F" w:rsidRPr="00317E00">
        <w:rPr>
          <w:rFonts w:ascii="Times New Roman" w:hAnsi="Times New Roman"/>
          <w:sz w:val="24"/>
          <w:szCs w:val="24"/>
        </w:rPr>
        <w:t xml:space="preserve"> </w:t>
      </w:r>
      <w:r w:rsidR="00501EBC" w:rsidRPr="00317E00">
        <w:rPr>
          <w:rFonts w:ascii="Times New Roman" w:hAnsi="Times New Roman"/>
          <w:sz w:val="24"/>
          <w:szCs w:val="24"/>
        </w:rPr>
        <w:t>u</w:t>
      </w:r>
      <w:r w:rsidR="00781456" w:rsidRPr="00317E00">
        <w:rPr>
          <w:rFonts w:ascii="Times New Roman" w:hAnsi="Times New Roman"/>
          <w:sz w:val="24"/>
          <w:szCs w:val="24"/>
        </w:rPr>
        <w:t>nfavorable economic and social conditions</w:t>
      </w:r>
      <w:ins w:id="16" w:author="Laura Gati" w:date="2019-09-29T16:00:00Z">
        <w:r w:rsidR="0087640B">
          <w:rPr>
            <w:rFonts w:ascii="Times New Roman" w:hAnsi="Times New Roman"/>
            <w:sz w:val="24"/>
            <w:szCs w:val="24"/>
          </w:rPr>
          <w:t>, mitigating potential systematic selection bias in our data</w:t>
        </w:r>
        <w:r w:rsidR="00F56145">
          <w:rPr>
            <w:rFonts w:ascii="Times New Roman" w:hAnsi="Times New Roman"/>
            <w:sz w:val="24"/>
            <w:szCs w:val="24"/>
          </w:rPr>
          <w:t>.</w:t>
        </w:r>
      </w:ins>
      <w:bookmarkStart w:id="17" w:name="_GoBack"/>
      <w:bookmarkEnd w:id="17"/>
      <w:del w:id="18" w:author="Laura Gati" w:date="2019-09-29T16:00:00Z">
        <w:r w:rsidR="00781456" w:rsidRPr="00317E00" w:rsidDel="0087640B">
          <w:rPr>
            <w:rFonts w:ascii="Times New Roman" w:hAnsi="Times New Roman"/>
            <w:sz w:val="24"/>
            <w:szCs w:val="24"/>
          </w:rPr>
          <w:delText>.</w:delText>
        </w:r>
      </w:del>
    </w:p>
    <w:p w14:paraId="01C5FB22" w14:textId="33CB6B08" w:rsidR="00B43F1B" w:rsidRPr="00317E00" w:rsidRDefault="00C83102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 xml:space="preserve">Second, </w:t>
      </w:r>
      <w:r w:rsidR="00B3143D" w:rsidRPr="00317E00">
        <w:rPr>
          <w:rFonts w:ascii="Times New Roman" w:hAnsi="Times New Roman"/>
          <w:sz w:val="24"/>
          <w:szCs w:val="24"/>
        </w:rPr>
        <w:t>novels</w:t>
      </w:r>
      <w:r w:rsidR="0024355A" w:rsidRPr="00317E00">
        <w:rPr>
          <w:rFonts w:ascii="Times New Roman" w:hAnsi="Times New Roman"/>
          <w:sz w:val="24"/>
          <w:szCs w:val="24"/>
        </w:rPr>
        <w:t>, rather than poetry or drama,</w:t>
      </w:r>
      <w:r w:rsidR="00B3143D" w:rsidRPr="00317E00">
        <w:rPr>
          <w:rFonts w:ascii="Times New Roman" w:hAnsi="Times New Roman"/>
          <w:sz w:val="24"/>
          <w:szCs w:val="24"/>
        </w:rPr>
        <w:t xml:space="preserve"> emerge as a desirable genre for investigating </w:t>
      </w:r>
      <w:r w:rsidR="0062740F" w:rsidRPr="00317E00">
        <w:rPr>
          <w:rFonts w:ascii="Times New Roman" w:hAnsi="Times New Roman"/>
          <w:sz w:val="24"/>
          <w:szCs w:val="24"/>
        </w:rPr>
        <w:t>socio-economic sentiment</w:t>
      </w:r>
      <w:r w:rsidR="00BE67F8" w:rsidRPr="00317E00">
        <w:rPr>
          <w:rFonts w:ascii="Times New Roman" w:hAnsi="Times New Roman"/>
          <w:sz w:val="24"/>
          <w:szCs w:val="24"/>
        </w:rPr>
        <w:t xml:space="preserve"> </w:t>
      </w:r>
      <w:r w:rsidR="0024355A" w:rsidRPr="00317E00">
        <w:rPr>
          <w:rFonts w:ascii="Times New Roman" w:hAnsi="Times New Roman"/>
          <w:sz w:val="24"/>
          <w:szCs w:val="24"/>
        </w:rPr>
        <w:t>because</w:t>
      </w:r>
      <w:r w:rsidR="00BE67F8" w:rsidRPr="00317E00">
        <w:rPr>
          <w:rFonts w:ascii="Times New Roman" w:hAnsi="Times New Roman"/>
          <w:sz w:val="24"/>
          <w:szCs w:val="24"/>
        </w:rPr>
        <w:t xml:space="preserve"> they have a consistently </w:t>
      </w:r>
      <w:r w:rsidR="007E715A" w:rsidRPr="00317E00">
        <w:rPr>
          <w:rFonts w:ascii="Times New Roman" w:hAnsi="Times New Roman"/>
          <w:sz w:val="24"/>
          <w:szCs w:val="24"/>
        </w:rPr>
        <w:t xml:space="preserve">wide </w:t>
      </w:r>
      <w:proofErr w:type="gramStart"/>
      <w:r w:rsidR="007E715A" w:rsidRPr="00317E00">
        <w:rPr>
          <w:rFonts w:ascii="Times New Roman" w:hAnsi="Times New Roman"/>
          <w:sz w:val="24"/>
          <w:szCs w:val="24"/>
        </w:rPr>
        <w:t>readership which</w:t>
      </w:r>
      <w:proofErr w:type="gramEnd"/>
      <w:r w:rsidR="007E715A" w:rsidRPr="00317E00">
        <w:rPr>
          <w:rFonts w:ascii="Times New Roman" w:hAnsi="Times New Roman"/>
          <w:sz w:val="24"/>
          <w:szCs w:val="24"/>
        </w:rPr>
        <w:t xml:space="preserve"> can be presumed to inform an orientation toward</w:t>
      </w:r>
      <w:r w:rsidR="00705EF6" w:rsidRPr="00317E00">
        <w:rPr>
          <w:rFonts w:ascii="Times New Roman" w:hAnsi="Times New Roman"/>
          <w:sz w:val="24"/>
          <w:szCs w:val="24"/>
        </w:rPr>
        <w:t xml:space="preserve"> questions of general social concern</w:t>
      </w:r>
      <w:r w:rsidR="007E715A" w:rsidRPr="00317E00">
        <w:rPr>
          <w:rFonts w:ascii="Times New Roman" w:hAnsi="Times New Roman"/>
          <w:sz w:val="24"/>
          <w:szCs w:val="24"/>
        </w:rPr>
        <w:t>.</w:t>
      </w:r>
      <w:r w:rsidR="000557FA" w:rsidRPr="00317E00">
        <w:rPr>
          <w:rFonts w:ascii="Times New Roman" w:hAnsi="Times New Roman"/>
          <w:sz w:val="24"/>
          <w:szCs w:val="24"/>
        </w:rPr>
        <w:t xml:space="preserve"> </w:t>
      </w:r>
      <w:r w:rsidR="00517338" w:rsidRPr="00317E00">
        <w:rPr>
          <w:rFonts w:ascii="Times New Roman" w:hAnsi="Times New Roman"/>
          <w:sz w:val="24"/>
          <w:szCs w:val="24"/>
        </w:rPr>
        <w:t xml:space="preserve">It is reasonable to suppose that poetry deviates both in form and content from </w:t>
      </w:r>
      <w:r w:rsidR="00562FC2" w:rsidRPr="00317E00">
        <w:rPr>
          <w:rFonts w:ascii="Times New Roman" w:hAnsi="Times New Roman"/>
          <w:sz w:val="24"/>
          <w:szCs w:val="24"/>
        </w:rPr>
        <w:t xml:space="preserve">direct representations </w:t>
      </w:r>
      <w:r w:rsidR="00100DE1" w:rsidRPr="00317E00">
        <w:rPr>
          <w:rFonts w:ascii="Times New Roman" w:hAnsi="Times New Roman"/>
          <w:sz w:val="24"/>
          <w:szCs w:val="24"/>
        </w:rPr>
        <w:t>of sentiments about social and economic conditions</w:t>
      </w:r>
      <w:r w:rsidR="00725DE2" w:rsidRPr="00317E00">
        <w:rPr>
          <w:rFonts w:ascii="Times New Roman" w:hAnsi="Times New Roman"/>
          <w:sz w:val="24"/>
          <w:szCs w:val="24"/>
        </w:rPr>
        <w:t xml:space="preserve">, while drama </w:t>
      </w:r>
      <w:r w:rsidR="003F07BC" w:rsidRPr="00317E00">
        <w:rPr>
          <w:rFonts w:ascii="Times New Roman" w:hAnsi="Times New Roman"/>
          <w:sz w:val="24"/>
          <w:szCs w:val="24"/>
        </w:rPr>
        <w:t>does not</w:t>
      </w:r>
      <w:r w:rsidR="00576555" w:rsidRPr="00317E00">
        <w:rPr>
          <w:rFonts w:ascii="Times New Roman" w:hAnsi="Times New Roman"/>
          <w:sz w:val="24"/>
          <w:szCs w:val="24"/>
        </w:rPr>
        <w:t xml:space="preserve"> tendentially</w:t>
      </w:r>
      <w:r w:rsidR="003F07BC" w:rsidRPr="00317E00">
        <w:rPr>
          <w:rFonts w:ascii="Times New Roman" w:hAnsi="Times New Roman"/>
          <w:sz w:val="24"/>
          <w:szCs w:val="24"/>
        </w:rPr>
        <w:t xml:space="preserve"> have the same </w:t>
      </w:r>
      <w:r w:rsidR="00596C13" w:rsidRPr="00317E00">
        <w:rPr>
          <w:rFonts w:ascii="Times New Roman" w:hAnsi="Times New Roman"/>
          <w:sz w:val="24"/>
          <w:szCs w:val="24"/>
        </w:rPr>
        <w:t xml:space="preserve">audience </w:t>
      </w:r>
      <w:r w:rsidR="003F07BC" w:rsidRPr="00317E00">
        <w:rPr>
          <w:rFonts w:ascii="Times New Roman" w:hAnsi="Times New Roman"/>
          <w:sz w:val="24"/>
          <w:szCs w:val="24"/>
        </w:rPr>
        <w:t xml:space="preserve">reach as fiction. </w:t>
      </w:r>
      <w:r w:rsidR="00576555" w:rsidRPr="00317E00">
        <w:rPr>
          <w:rFonts w:ascii="Times New Roman" w:hAnsi="Times New Roman"/>
          <w:sz w:val="24"/>
          <w:szCs w:val="24"/>
        </w:rPr>
        <w:t xml:space="preserve">At the same time, </w:t>
      </w:r>
      <w:r w:rsidR="00C72E2A" w:rsidRPr="00317E00">
        <w:rPr>
          <w:rFonts w:ascii="Times New Roman" w:hAnsi="Times New Roman"/>
          <w:sz w:val="24"/>
          <w:szCs w:val="24"/>
        </w:rPr>
        <w:t>the post-45 American canon</w:t>
      </w:r>
      <w:r w:rsidR="00883C68" w:rsidRPr="00317E00">
        <w:rPr>
          <w:rFonts w:ascii="Times New Roman" w:hAnsi="Times New Roman"/>
          <w:sz w:val="24"/>
          <w:szCs w:val="24"/>
        </w:rPr>
        <w:t xml:space="preserve">, which is well represented by the awards’ selections, features a significant portion of </w:t>
      </w:r>
      <w:r w:rsidR="00A2094A" w:rsidRPr="00317E00">
        <w:rPr>
          <w:rFonts w:ascii="Times New Roman" w:hAnsi="Times New Roman"/>
          <w:sz w:val="24"/>
          <w:szCs w:val="24"/>
        </w:rPr>
        <w:t xml:space="preserve">realist works that capture social and economic conditions. </w:t>
      </w:r>
      <w:r w:rsidR="002A6DAB" w:rsidRPr="00317E00">
        <w:rPr>
          <w:rFonts w:ascii="Times New Roman" w:hAnsi="Times New Roman"/>
          <w:sz w:val="24"/>
          <w:szCs w:val="24"/>
        </w:rPr>
        <w:t>Well-known e</w:t>
      </w:r>
      <w:r w:rsidR="00A2094A" w:rsidRPr="00317E00">
        <w:rPr>
          <w:rFonts w:ascii="Times New Roman" w:hAnsi="Times New Roman"/>
          <w:sz w:val="24"/>
          <w:szCs w:val="24"/>
        </w:rPr>
        <w:t>xample</w:t>
      </w:r>
      <w:r w:rsidR="001B0BBC" w:rsidRPr="00317E00">
        <w:rPr>
          <w:rFonts w:ascii="Times New Roman" w:hAnsi="Times New Roman"/>
          <w:sz w:val="24"/>
          <w:szCs w:val="24"/>
        </w:rPr>
        <w:t>s</w:t>
      </w:r>
      <w:r w:rsidR="009A08B8" w:rsidRPr="00317E00">
        <w:rPr>
          <w:rFonts w:ascii="Times New Roman" w:hAnsi="Times New Roman"/>
          <w:sz w:val="24"/>
          <w:szCs w:val="24"/>
        </w:rPr>
        <w:t xml:space="preserve"> of such realist concerns</w:t>
      </w:r>
      <w:r w:rsidR="00726759" w:rsidRPr="00317E00">
        <w:rPr>
          <w:rFonts w:ascii="Times New Roman" w:hAnsi="Times New Roman"/>
          <w:sz w:val="24"/>
          <w:szCs w:val="24"/>
        </w:rPr>
        <w:t xml:space="preserve"> among the award-winners</w:t>
      </w:r>
      <w:r w:rsidR="00A2094A" w:rsidRPr="00317E00">
        <w:rPr>
          <w:rFonts w:ascii="Times New Roman" w:hAnsi="Times New Roman"/>
          <w:sz w:val="24"/>
          <w:szCs w:val="24"/>
        </w:rPr>
        <w:t xml:space="preserve"> include</w:t>
      </w:r>
      <w:r w:rsidR="000557FA" w:rsidRPr="00317E00">
        <w:rPr>
          <w:rFonts w:ascii="Times New Roman" w:hAnsi="Times New Roman"/>
          <w:sz w:val="24"/>
          <w:szCs w:val="24"/>
        </w:rPr>
        <w:t xml:space="preserve"> </w:t>
      </w:r>
      <w:r w:rsidR="00184CE3" w:rsidRPr="00317E00">
        <w:rPr>
          <w:rFonts w:ascii="Times New Roman" w:hAnsi="Times New Roman"/>
          <w:sz w:val="24"/>
          <w:szCs w:val="24"/>
        </w:rPr>
        <w:t xml:space="preserve">Harper Lee’s </w:t>
      </w:r>
      <w:r w:rsidR="00184CE3" w:rsidRPr="00317E00">
        <w:rPr>
          <w:rFonts w:ascii="Times New Roman" w:hAnsi="Times New Roman"/>
          <w:i/>
          <w:iCs/>
          <w:sz w:val="24"/>
          <w:szCs w:val="24"/>
        </w:rPr>
        <w:t xml:space="preserve">To Kill a Mockingbird, </w:t>
      </w:r>
      <w:r w:rsidR="00482388" w:rsidRPr="00317E00">
        <w:rPr>
          <w:rFonts w:ascii="Times New Roman" w:hAnsi="Times New Roman"/>
          <w:sz w:val="24"/>
          <w:szCs w:val="24"/>
        </w:rPr>
        <w:t xml:space="preserve">Alice Walker’s </w:t>
      </w:r>
      <w:r w:rsidR="00482388" w:rsidRPr="00317E00">
        <w:rPr>
          <w:rFonts w:ascii="Times New Roman" w:hAnsi="Times New Roman"/>
          <w:i/>
          <w:iCs/>
          <w:sz w:val="24"/>
          <w:szCs w:val="24"/>
        </w:rPr>
        <w:t xml:space="preserve">The Color Purple, </w:t>
      </w:r>
      <w:r w:rsidR="00184CE3" w:rsidRPr="00317E00">
        <w:rPr>
          <w:rFonts w:ascii="Times New Roman" w:hAnsi="Times New Roman"/>
          <w:sz w:val="24"/>
          <w:szCs w:val="24"/>
        </w:rPr>
        <w:t xml:space="preserve">and </w:t>
      </w:r>
      <w:r w:rsidR="009F1F07" w:rsidRPr="00317E00">
        <w:rPr>
          <w:rFonts w:ascii="Times New Roman" w:hAnsi="Times New Roman"/>
          <w:sz w:val="24"/>
          <w:szCs w:val="24"/>
        </w:rPr>
        <w:t xml:space="preserve">several of John Updike’s </w:t>
      </w:r>
      <w:r w:rsidR="009F1F07" w:rsidRPr="00317E00">
        <w:rPr>
          <w:rFonts w:ascii="Times New Roman" w:hAnsi="Times New Roman"/>
          <w:i/>
          <w:iCs/>
          <w:sz w:val="24"/>
          <w:szCs w:val="24"/>
        </w:rPr>
        <w:t xml:space="preserve">Rabbit </w:t>
      </w:r>
      <w:r w:rsidR="009F1F07" w:rsidRPr="00317E00">
        <w:rPr>
          <w:rFonts w:ascii="Times New Roman" w:hAnsi="Times New Roman"/>
          <w:sz w:val="24"/>
          <w:szCs w:val="24"/>
        </w:rPr>
        <w:t>novels</w:t>
      </w:r>
      <w:r w:rsidR="00726759" w:rsidRPr="00317E00">
        <w:rPr>
          <w:rFonts w:ascii="Times New Roman" w:hAnsi="Times New Roman"/>
          <w:sz w:val="24"/>
          <w:szCs w:val="24"/>
        </w:rPr>
        <w:t xml:space="preserve">. </w:t>
      </w:r>
      <w:r w:rsidR="002E0FDA" w:rsidRPr="00317E00">
        <w:rPr>
          <w:rFonts w:ascii="Times New Roman" w:hAnsi="Times New Roman"/>
          <w:sz w:val="24"/>
          <w:szCs w:val="24"/>
        </w:rPr>
        <w:t>Novels</w:t>
      </w:r>
      <w:r w:rsidR="00A561B8" w:rsidRPr="00317E00">
        <w:rPr>
          <w:rFonts w:ascii="Times New Roman" w:hAnsi="Times New Roman"/>
          <w:sz w:val="24"/>
          <w:szCs w:val="24"/>
        </w:rPr>
        <w:t>, then, are arguably preferable over poetry or drama for investigating</w:t>
      </w:r>
      <w:r w:rsidR="00B43F1B" w:rsidRPr="00317E00">
        <w:rPr>
          <w:rFonts w:ascii="Times New Roman" w:hAnsi="Times New Roman"/>
          <w:sz w:val="24"/>
          <w:szCs w:val="24"/>
        </w:rPr>
        <w:t xml:space="preserve"> literary representations of sentiment about society at a particular time.</w:t>
      </w:r>
    </w:p>
    <w:p w14:paraId="0896221E" w14:textId="1B6FD4D8" w:rsidR="004C245A" w:rsidRPr="00317E00" w:rsidRDefault="00726759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lastRenderedPageBreak/>
        <w:t>Postmodernist</w:t>
      </w:r>
      <w:r w:rsidR="007364C6" w:rsidRPr="00317E00">
        <w:rPr>
          <w:rFonts w:ascii="Times New Roman" w:hAnsi="Times New Roman"/>
          <w:sz w:val="24"/>
          <w:szCs w:val="24"/>
        </w:rPr>
        <w:t xml:space="preserve"> or high modernist</w:t>
      </w:r>
      <w:r w:rsidRPr="00317E00">
        <w:rPr>
          <w:rFonts w:ascii="Times New Roman" w:hAnsi="Times New Roman"/>
          <w:sz w:val="24"/>
          <w:szCs w:val="24"/>
        </w:rPr>
        <w:t xml:space="preserve"> </w:t>
      </w:r>
      <w:r w:rsidR="007364C6" w:rsidRPr="00317E00">
        <w:rPr>
          <w:rFonts w:ascii="Times New Roman" w:hAnsi="Times New Roman"/>
          <w:sz w:val="24"/>
          <w:szCs w:val="24"/>
        </w:rPr>
        <w:t>novels complicate</w:t>
      </w:r>
      <w:r w:rsidR="00D977B1" w:rsidRPr="00317E00">
        <w:rPr>
          <w:rFonts w:ascii="Times New Roman" w:hAnsi="Times New Roman"/>
          <w:sz w:val="24"/>
          <w:szCs w:val="24"/>
        </w:rPr>
        <w:t xml:space="preserve"> the situation, however. </w:t>
      </w:r>
      <w:r w:rsidR="00D35813" w:rsidRPr="00317E00">
        <w:rPr>
          <w:rFonts w:ascii="Times New Roman" w:hAnsi="Times New Roman"/>
          <w:sz w:val="24"/>
          <w:szCs w:val="24"/>
        </w:rPr>
        <w:t xml:space="preserve">Authors like Toni Morrison, </w:t>
      </w:r>
      <w:r w:rsidR="00686D9F" w:rsidRPr="00317E00">
        <w:rPr>
          <w:rFonts w:ascii="Times New Roman" w:hAnsi="Times New Roman"/>
          <w:sz w:val="24"/>
          <w:szCs w:val="24"/>
        </w:rPr>
        <w:t xml:space="preserve">Louise Erdrich, William Faulkner, Don DeLillo or Philip Roth are </w:t>
      </w:r>
      <w:r w:rsidR="00297396" w:rsidRPr="00317E00">
        <w:rPr>
          <w:rFonts w:ascii="Times New Roman" w:hAnsi="Times New Roman"/>
          <w:sz w:val="24"/>
          <w:szCs w:val="24"/>
        </w:rPr>
        <w:t>represented among the award-winners with works</w:t>
      </w:r>
      <w:r w:rsidR="001276CE" w:rsidRPr="00317E00">
        <w:rPr>
          <w:rFonts w:ascii="Times New Roman" w:hAnsi="Times New Roman"/>
          <w:sz w:val="24"/>
          <w:szCs w:val="24"/>
        </w:rPr>
        <w:t xml:space="preserve"> whose rhetorical strategies</w:t>
      </w:r>
      <w:r w:rsidR="00046ED3" w:rsidRPr="00317E00">
        <w:rPr>
          <w:rFonts w:ascii="Times New Roman" w:hAnsi="Times New Roman"/>
          <w:sz w:val="24"/>
          <w:szCs w:val="24"/>
        </w:rPr>
        <w:t xml:space="preserve"> </w:t>
      </w:r>
      <w:r w:rsidR="00A10571" w:rsidRPr="00317E00">
        <w:rPr>
          <w:rFonts w:ascii="Times New Roman" w:hAnsi="Times New Roman"/>
          <w:sz w:val="24"/>
          <w:szCs w:val="24"/>
        </w:rPr>
        <w:t xml:space="preserve">foil </w:t>
      </w:r>
      <w:r w:rsidR="00F97682" w:rsidRPr="00317E00">
        <w:rPr>
          <w:rFonts w:ascii="Times New Roman" w:hAnsi="Times New Roman"/>
          <w:sz w:val="24"/>
          <w:szCs w:val="24"/>
        </w:rPr>
        <w:t>possible expectations of the direct depiction of</w:t>
      </w:r>
      <w:r w:rsidR="009033A9" w:rsidRPr="00317E00">
        <w:rPr>
          <w:rFonts w:ascii="Times New Roman" w:hAnsi="Times New Roman"/>
          <w:sz w:val="24"/>
          <w:szCs w:val="24"/>
        </w:rPr>
        <w:t xml:space="preserve"> material conditions. This is where </w:t>
      </w:r>
      <w:r w:rsidR="00F64642" w:rsidRPr="00317E00">
        <w:rPr>
          <w:rFonts w:ascii="Times New Roman" w:hAnsi="Times New Roman"/>
          <w:sz w:val="24"/>
          <w:szCs w:val="24"/>
        </w:rPr>
        <w:t xml:space="preserve">using sentiment analysis becomes particularly advantageous. </w:t>
      </w:r>
      <w:r w:rsidR="00851FBF" w:rsidRPr="00317E00">
        <w:rPr>
          <w:rFonts w:ascii="Times New Roman" w:hAnsi="Times New Roman"/>
          <w:sz w:val="24"/>
          <w:szCs w:val="24"/>
        </w:rPr>
        <w:t xml:space="preserve">We argue that </w:t>
      </w:r>
      <w:r w:rsidR="00CC37F7" w:rsidRPr="00317E00">
        <w:rPr>
          <w:rFonts w:ascii="Times New Roman" w:hAnsi="Times New Roman"/>
          <w:sz w:val="24"/>
          <w:szCs w:val="24"/>
        </w:rPr>
        <w:t xml:space="preserve">for many of these novels, the </w:t>
      </w:r>
      <w:r w:rsidR="00154D77" w:rsidRPr="00317E00">
        <w:rPr>
          <w:rFonts w:ascii="Times New Roman" w:hAnsi="Times New Roman"/>
          <w:sz w:val="24"/>
          <w:szCs w:val="24"/>
        </w:rPr>
        <w:t xml:space="preserve">modernist or postmodernist </w:t>
      </w:r>
      <w:r w:rsidR="00AF4E4B" w:rsidRPr="00317E00">
        <w:rPr>
          <w:rFonts w:ascii="Times New Roman" w:hAnsi="Times New Roman"/>
          <w:sz w:val="24"/>
          <w:szCs w:val="24"/>
        </w:rPr>
        <w:t>techniques</w:t>
      </w:r>
      <w:r w:rsidR="00154D77" w:rsidRPr="00317E00">
        <w:rPr>
          <w:rFonts w:ascii="Times New Roman" w:hAnsi="Times New Roman"/>
          <w:sz w:val="24"/>
          <w:szCs w:val="24"/>
        </w:rPr>
        <w:t xml:space="preserve"> that set them apart </w:t>
      </w:r>
      <w:r w:rsidR="00AF4E4B" w:rsidRPr="00317E00">
        <w:rPr>
          <w:rFonts w:ascii="Times New Roman" w:hAnsi="Times New Roman"/>
          <w:sz w:val="24"/>
          <w:szCs w:val="24"/>
        </w:rPr>
        <w:t xml:space="preserve">are achieved by evocative language use, which sentiment analysis is well equipped to capture. </w:t>
      </w:r>
      <w:r w:rsidR="00D46A6B" w:rsidRPr="00317E00">
        <w:rPr>
          <w:rFonts w:ascii="Times New Roman" w:hAnsi="Times New Roman"/>
          <w:sz w:val="24"/>
          <w:szCs w:val="24"/>
        </w:rPr>
        <w:t xml:space="preserve">The haunting, mournful mood of </w:t>
      </w:r>
      <w:r w:rsidR="00D46A6B" w:rsidRPr="00317E00">
        <w:rPr>
          <w:rFonts w:ascii="Times New Roman" w:hAnsi="Times New Roman"/>
          <w:i/>
          <w:iCs/>
          <w:sz w:val="24"/>
          <w:szCs w:val="24"/>
        </w:rPr>
        <w:t>Beloved</w:t>
      </w:r>
      <w:r w:rsidR="00D46A6B" w:rsidRPr="00317E00">
        <w:rPr>
          <w:rFonts w:ascii="Times New Roman" w:hAnsi="Times New Roman"/>
          <w:sz w:val="24"/>
          <w:szCs w:val="24"/>
        </w:rPr>
        <w:t xml:space="preserve">, for example, or the postmodernism paranoia in </w:t>
      </w:r>
      <w:r w:rsidR="00D46A6B" w:rsidRPr="00317E00">
        <w:rPr>
          <w:rFonts w:ascii="Times New Roman" w:hAnsi="Times New Roman"/>
          <w:i/>
          <w:iCs/>
          <w:sz w:val="24"/>
          <w:szCs w:val="24"/>
        </w:rPr>
        <w:t xml:space="preserve">Mao II, </w:t>
      </w:r>
      <w:r w:rsidR="00782E31" w:rsidRPr="00317E00">
        <w:rPr>
          <w:rFonts w:ascii="Times New Roman" w:hAnsi="Times New Roman"/>
          <w:sz w:val="24"/>
          <w:szCs w:val="24"/>
        </w:rPr>
        <w:t xml:space="preserve">are arguably produced by </w:t>
      </w:r>
      <w:r w:rsidR="00991378" w:rsidRPr="00317E00">
        <w:rPr>
          <w:rFonts w:ascii="Times New Roman" w:hAnsi="Times New Roman"/>
          <w:sz w:val="24"/>
          <w:szCs w:val="24"/>
        </w:rPr>
        <w:t xml:space="preserve">diction that sentiment analysis will reliably </w:t>
      </w:r>
      <w:r w:rsidR="00630CBF" w:rsidRPr="00317E00">
        <w:rPr>
          <w:rFonts w:ascii="Times New Roman" w:hAnsi="Times New Roman"/>
          <w:sz w:val="24"/>
          <w:szCs w:val="24"/>
        </w:rPr>
        <w:t>recognize</w:t>
      </w:r>
      <w:r w:rsidR="00991378" w:rsidRPr="00317E00">
        <w:rPr>
          <w:rFonts w:ascii="Times New Roman" w:hAnsi="Times New Roman"/>
          <w:sz w:val="24"/>
          <w:szCs w:val="24"/>
        </w:rPr>
        <w:t xml:space="preserve"> as negative rather than positive. </w:t>
      </w:r>
      <w:r w:rsidR="00630CBF" w:rsidRPr="00317E00">
        <w:rPr>
          <w:rFonts w:ascii="Times New Roman" w:hAnsi="Times New Roman"/>
          <w:sz w:val="24"/>
          <w:szCs w:val="24"/>
        </w:rPr>
        <w:t>Therefore, although</w:t>
      </w:r>
      <w:r w:rsidR="00D27F98" w:rsidRPr="00317E00">
        <w:rPr>
          <w:rFonts w:ascii="Times New Roman" w:hAnsi="Times New Roman"/>
          <w:sz w:val="24"/>
          <w:szCs w:val="24"/>
        </w:rPr>
        <w:t xml:space="preserve"> such works do not address </w:t>
      </w:r>
      <w:r w:rsidR="00FA0ACB" w:rsidRPr="00317E00">
        <w:rPr>
          <w:rFonts w:ascii="Times New Roman" w:hAnsi="Times New Roman"/>
          <w:sz w:val="24"/>
          <w:szCs w:val="24"/>
        </w:rPr>
        <w:t>socio-economic conditions the way that a more realist work might, the</w:t>
      </w:r>
      <w:r w:rsidR="00C26B07" w:rsidRPr="00317E00">
        <w:rPr>
          <w:rFonts w:ascii="Times New Roman" w:hAnsi="Times New Roman"/>
          <w:sz w:val="24"/>
          <w:szCs w:val="24"/>
        </w:rPr>
        <w:t>ir general tone will still be recognized by sentiment analysis</w:t>
      </w:r>
      <w:r w:rsidR="007D5F59" w:rsidRPr="00317E00">
        <w:rPr>
          <w:rFonts w:ascii="Times New Roman" w:hAnsi="Times New Roman"/>
          <w:sz w:val="24"/>
          <w:szCs w:val="24"/>
        </w:rPr>
        <w:t xml:space="preserve"> and interpreted in our method as indicative of assessments about the condition of </w:t>
      </w:r>
      <w:r w:rsidR="00B02C57" w:rsidRPr="00317E00">
        <w:rPr>
          <w:rFonts w:ascii="Times New Roman" w:hAnsi="Times New Roman"/>
          <w:sz w:val="24"/>
          <w:szCs w:val="24"/>
        </w:rPr>
        <w:t>society.</w:t>
      </w:r>
    </w:p>
    <w:p w14:paraId="1A98DF18" w14:textId="77777777" w:rsidR="00AB34C4" w:rsidRPr="00317E00" w:rsidRDefault="005A087A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  <w:r w:rsidRPr="00317E00">
        <w:rPr>
          <w:rFonts w:ascii="Times New Roman" w:hAnsi="Times New Roman"/>
          <w:sz w:val="24"/>
          <w:szCs w:val="24"/>
        </w:rPr>
        <w:t>Th</w:t>
      </w:r>
      <w:r w:rsidR="00B02C57" w:rsidRPr="00317E00">
        <w:rPr>
          <w:rFonts w:ascii="Times New Roman" w:hAnsi="Times New Roman"/>
          <w:sz w:val="24"/>
          <w:szCs w:val="24"/>
        </w:rPr>
        <w:t xml:space="preserve">is discussion leads directly to the last important </w:t>
      </w:r>
      <w:r w:rsidRPr="00317E00">
        <w:rPr>
          <w:rFonts w:ascii="Times New Roman" w:hAnsi="Times New Roman"/>
          <w:sz w:val="24"/>
          <w:szCs w:val="24"/>
        </w:rPr>
        <w:t xml:space="preserve">assumption about the literary corpus that has to be addressed: this is the notion that </w:t>
      </w:r>
      <w:r w:rsidR="00C91710" w:rsidRPr="00317E00">
        <w:rPr>
          <w:rFonts w:ascii="Times New Roman" w:hAnsi="Times New Roman"/>
          <w:sz w:val="24"/>
          <w:szCs w:val="24"/>
        </w:rPr>
        <w:t xml:space="preserve">the underlying sentiment of </w:t>
      </w:r>
      <w:r w:rsidR="00257ADE" w:rsidRPr="00317E00">
        <w:rPr>
          <w:rFonts w:ascii="Times New Roman" w:hAnsi="Times New Roman"/>
          <w:sz w:val="24"/>
          <w:szCs w:val="24"/>
        </w:rPr>
        <w:t xml:space="preserve">a novel is related in some way to the social and economic conditions at the time of writing. </w:t>
      </w:r>
      <w:r w:rsidR="009F2424" w:rsidRPr="00317E00">
        <w:rPr>
          <w:rFonts w:ascii="Times New Roman" w:hAnsi="Times New Roman"/>
          <w:sz w:val="24"/>
          <w:szCs w:val="24"/>
        </w:rPr>
        <w:t>An objection might be raised here that we are engaging in a type of the intentional fallacy</w:t>
      </w:r>
      <w:r w:rsidR="000016E8" w:rsidRPr="00317E00">
        <w:rPr>
          <w:rFonts w:ascii="Times New Roman" w:hAnsi="Times New Roman"/>
          <w:sz w:val="24"/>
          <w:szCs w:val="24"/>
        </w:rPr>
        <w:t xml:space="preserve"> cautioned against by </w:t>
      </w:r>
      <w:proofErr w:type="spellStart"/>
      <w:r w:rsidR="000016E8" w:rsidRPr="00317E00">
        <w:rPr>
          <w:rFonts w:ascii="Times New Roman" w:hAnsi="Times New Roman"/>
          <w:sz w:val="24"/>
          <w:szCs w:val="24"/>
        </w:rPr>
        <w:t>Wimsatt</w:t>
      </w:r>
      <w:proofErr w:type="spellEnd"/>
      <w:r w:rsidR="000016E8" w:rsidRPr="00317E00">
        <w:rPr>
          <w:rFonts w:ascii="Times New Roman" w:hAnsi="Times New Roman"/>
          <w:sz w:val="24"/>
          <w:szCs w:val="24"/>
        </w:rPr>
        <w:t xml:space="preserve"> and Beardsley ().</w:t>
      </w:r>
      <w:r w:rsidR="001C3D9B" w:rsidRPr="00317E00">
        <w:rPr>
          <w:rFonts w:ascii="Times New Roman" w:hAnsi="Times New Roman"/>
          <w:sz w:val="24"/>
          <w:szCs w:val="24"/>
        </w:rPr>
        <w:t xml:space="preserve"> I</w:t>
      </w:r>
      <w:r w:rsidR="002C6C8F" w:rsidRPr="00317E00">
        <w:rPr>
          <w:rFonts w:ascii="Times New Roman" w:hAnsi="Times New Roman"/>
          <w:sz w:val="24"/>
          <w:szCs w:val="24"/>
        </w:rPr>
        <w:t xml:space="preserve">t might be argued that we are imposing </w:t>
      </w:r>
      <w:r w:rsidR="001C3D9B" w:rsidRPr="00317E00">
        <w:rPr>
          <w:rFonts w:ascii="Times New Roman" w:hAnsi="Times New Roman"/>
          <w:sz w:val="24"/>
          <w:szCs w:val="24"/>
        </w:rPr>
        <w:t xml:space="preserve">the author’s own situation as the horizon against which the </w:t>
      </w:r>
      <w:r w:rsidR="004E753E" w:rsidRPr="00317E00">
        <w:rPr>
          <w:rFonts w:ascii="Times New Roman" w:hAnsi="Times New Roman"/>
          <w:sz w:val="24"/>
          <w:szCs w:val="24"/>
        </w:rPr>
        <w:t xml:space="preserve">sentiment of the novel becomes significant. For example, such an objection might </w:t>
      </w:r>
      <w:r w:rsidR="00DC5D12" w:rsidRPr="00317E00">
        <w:rPr>
          <w:rFonts w:ascii="Times New Roman" w:hAnsi="Times New Roman"/>
          <w:sz w:val="24"/>
          <w:szCs w:val="24"/>
        </w:rPr>
        <w:t>argue that</w:t>
      </w:r>
      <w:r w:rsidR="004E753E" w:rsidRPr="00317E00">
        <w:rPr>
          <w:rFonts w:ascii="Times New Roman" w:hAnsi="Times New Roman"/>
          <w:sz w:val="24"/>
          <w:szCs w:val="24"/>
        </w:rPr>
        <w:t xml:space="preserve"> the haunting historical trauma </w:t>
      </w:r>
      <w:r w:rsidR="00DC5D12" w:rsidRPr="00317E00">
        <w:rPr>
          <w:rFonts w:ascii="Times New Roman" w:hAnsi="Times New Roman"/>
          <w:sz w:val="24"/>
          <w:szCs w:val="24"/>
        </w:rPr>
        <w:t xml:space="preserve">underlying a work like </w:t>
      </w:r>
      <w:r w:rsidR="00DC5D12" w:rsidRPr="00317E00">
        <w:rPr>
          <w:rFonts w:ascii="Times New Roman" w:hAnsi="Times New Roman"/>
          <w:i/>
          <w:iCs/>
          <w:sz w:val="24"/>
          <w:szCs w:val="24"/>
        </w:rPr>
        <w:t xml:space="preserve">Beloved </w:t>
      </w:r>
      <w:r w:rsidR="00DC5D12" w:rsidRPr="00317E00">
        <w:rPr>
          <w:rFonts w:ascii="Times New Roman" w:hAnsi="Times New Roman"/>
          <w:sz w:val="24"/>
          <w:szCs w:val="24"/>
        </w:rPr>
        <w:t xml:space="preserve">would be misrecognized and misrepresented by an approach </w:t>
      </w:r>
      <w:r w:rsidR="008639F4" w:rsidRPr="00317E00">
        <w:rPr>
          <w:rFonts w:ascii="Times New Roman" w:hAnsi="Times New Roman"/>
          <w:sz w:val="24"/>
          <w:szCs w:val="24"/>
        </w:rPr>
        <w:t xml:space="preserve">that seeks to attribute the tone of the novel to the race relations at the time of writing. </w:t>
      </w:r>
      <w:r w:rsidR="00E47540" w:rsidRPr="00317E00">
        <w:rPr>
          <w:rFonts w:ascii="Times New Roman" w:hAnsi="Times New Roman"/>
          <w:sz w:val="24"/>
          <w:szCs w:val="24"/>
        </w:rPr>
        <w:t xml:space="preserve">In the case of </w:t>
      </w:r>
      <w:r w:rsidR="00E47540" w:rsidRPr="00317E00">
        <w:rPr>
          <w:rFonts w:ascii="Times New Roman" w:hAnsi="Times New Roman"/>
          <w:i/>
          <w:iCs/>
          <w:sz w:val="24"/>
          <w:szCs w:val="24"/>
        </w:rPr>
        <w:t>Beloved</w:t>
      </w:r>
      <w:r w:rsidR="00E47540" w:rsidRPr="00317E00">
        <w:rPr>
          <w:rFonts w:ascii="Times New Roman" w:hAnsi="Times New Roman"/>
          <w:sz w:val="24"/>
          <w:szCs w:val="24"/>
        </w:rPr>
        <w:t>, the problem can be reframed as one of presentism:</w:t>
      </w:r>
      <w:r w:rsidR="00AB33E0" w:rsidRPr="00317E00">
        <w:rPr>
          <w:rFonts w:ascii="Times New Roman" w:hAnsi="Times New Roman"/>
          <w:sz w:val="24"/>
          <w:szCs w:val="24"/>
        </w:rPr>
        <w:t xml:space="preserve"> our approach </w:t>
      </w:r>
      <w:r w:rsidR="00735E3D" w:rsidRPr="00317E00">
        <w:rPr>
          <w:rFonts w:ascii="Times New Roman" w:hAnsi="Times New Roman"/>
          <w:sz w:val="24"/>
          <w:szCs w:val="24"/>
        </w:rPr>
        <w:t xml:space="preserve">could be argued to disavow that historical novels might be concerned predominantly with problems in the past without necessarily transposing those problems as also relevant at the time of writing. </w:t>
      </w:r>
      <w:r w:rsidR="005D6D83" w:rsidRPr="00317E00">
        <w:rPr>
          <w:rFonts w:ascii="Times New Roman" w:hAnsi="Times New Roman"/>
          <w:sz w:val="24"/>
          <w:szCs w:val="24"/>
        </w:rPr>
        <w:t xml:space="preserve">We acknowledge these potential objections, but </w:t>
      </w:r>
      <w:r w:rsidR="005D6D83" w:rsidRPr="00317E00">
        <w:rPr>
          <w:rFonts w:ascii="Times New Roman" w:hAnsi="Times New Roman"/>
          <w:sz w:val="24"/>
          <w:szCs w:val="24"/>
        </w:rPr>
        <w:lastRenderedPageBreak/>
        <w:t xml:space="preserve">argue that </w:t>
      </w:r>
      <w:r w:rsidR="005815DF" w:rsidRPr="00317E00">
        <w:rPr>
          <w:rFonts w:ascii="Times New Roman" w:hAnsi="Times New Roman"/>
          <w:sz w:val="24"/>
          <w:szCs w:val="24"/>
        </w:rPr>
        <w:t xml:space="preserve">our focus on underlying sentiment rather than </w:t>
      </w:r>
      <w:r w:rsidR="001054A4" w:rsidRPr="00317E00">
        <w:rPr>
          <w:rFonts w:ascii="Times New Roman" w:hAnsi="Times New Roman"/>
          <w:sz w:val="24"/>
          <w:szCs w:val="24"/>
        </w:rPr>
        <w:t>on topical content justifies our approach.</w:t>
      </w:r>
      <w:r w:rsidR="00ED6137" w:rsidRPr="00317E00">
        <w:rPr>
          <w:rFonts w:ascii="Times New Roman" w:hAnsi="Times New Roman"/>
          <w:sz w:val="24"/>
          <w:szCs w:val="24"/>
        </w:rPr>
        <w:t xml:space="preserve"> A historical topic, we contend, does not preclude</w:t>
      </w:r>
      <w:r w:rsidR="00AF4134" w:rsidRPr="00317E00">
        <w:rPr>
          <w:rFonts w:ascii="Times New Roman" w:hAnsi="Times New Roman"/>
          <w:sz w:val="24"/>
          <w:szCs w:val="24"/>
        </w:rPr>
        <w:t xml:space="preserve"> contemporary relevance, especially when sentiments about historical processes inform the outlook that authors</w:t>
      </w:r>
      <w:r w:rsidR="005B2194" w:rsidRPr="00317E00">
        <w:rPr>
          <w:rFonts w:ascii="Times New Roman" w:hAnsi="Times New Roman"/>
          <w:sz w:val="24"/>
          <w:szCs w:val="24"/>
        </w:rPr>
        <w:t xml:space="preserve"> have about the present and future of society</w:t>
      </w:r>
      <w:r w:rsidR="00AF4134" w:rsidRPr="00317E00">
        <w:rPr>
          <w:rFonts w:ascii="Times New Roman" w:hAnsi="Times New Roman"/>
          <w:sz w:val="24"/>
          <w:szCs w:val="24"/>
        </w:rPr>
        <w:t>.</w:t>
      </w:r>
      <w:r w:rsidR="001054A4" w:rsidRPr="00317E00">
        <w:rPr>
          <w:rFonts w:ascii="Times New Roman" w:hAnsi="Times New Roman"/>
          <w:sz w:val="24"/>
          <w:szCs w:val="24"/>
        </w:rPr>
        <w:t xml:space="preserve"> We subscribe to the notion articulated by Fredric Jameson that </w:t>
      </w:r>
      <w:r w:rsidR="00061460" w:rsidRPr="00317E00">
        <w:rPr>
          <w:rFonts w:ascii="Times New Roman" w:hAnsi="Times New Roman"/>
          <w:sz w:val="24"/>
          <w:szCs w:val="24"/>
        </w:rPr>
        <w:t xml:space="preserve">novels embody a kind of unconscious knowledge </w:t>
      </w:r>
      <w:r w:rsidR="00D62A40" w:rsidRPr="00317E00">
        <w:rPr>
          <w:rFonts w:ascii="Times New Roman" w:hAnsi="Times New Roman"/>
          <w:sz w:val="24"/>
          <w:szCs w:val="24"/>
        </w:rPr>
        <w:t>and that this knowledge is necessarily informed</w:t>
      </w:r>
      <w:r w:rsidR="00060117" w:rsidRPr="00317E00">
        <w:rPr>
          <w:rFonts w:ascii="Times New Roman" w:hAnsi="Times New Roman"/>
          <w:sz w:val="24"/>
          <w:szCs w:val="24"/>
        </w:rPr>
        <w:t xml:space="preserve"> by the conditions and contexts at the time of writing</w:t>
      </w:r>
      <w:r w:rsidR="005B2194" w:rsidRPr="00317E00">
        <w:rPr>
          <w:rFonts w:ascii="Times New Roman" w:hAnsi="Times New Roman"/>
          <w:sz w:val="24"/>
          <w:szCs w:val="24"/>
        </w:rPr>
        <w:t xml:space="preserve">, as well as by </w:t>
      </w:r>
      <w:r w:rsidR="0050659D" w:rsidRPr="00317E00">
        <w:rPr>
          <w:rFonts w:ascii="Times New Roman" w:hAnsi="Times New Roman"/>
          <w:sz w:val="24"/>
          <w:szCs w:val="24"/>
        </w:rPr>
        <w:t>expectations, desires and fears about the future</w:t>
      </w:r>
      <w:r w:rsidR="00060117" w:rsidRPr="00317E00">
        <w:rPr>
          <w:rFonts w:ascii="Times New Roman" w:hAnsi="Times New Roman"/>
          <w:sz w:val="24"/>
          <w:szCs w:val="24"/>
        </w:rPr>
        <w:t xml:space="preserve"> (). </w:t>
      </w:r>
      <w:r w:rsidR="001D2ECC" w:rsidRPr="00317E00">
        <w:rPr>
          <w:rFonts w:ascii="Times New Roman" w:hAnsi="Times New Roman"/>
          <w:sz w:val="24"/>
          <w:szCs w:val="24"/>
        </w:rPr>
        <w:t xml:space="preserve">For this reason, </w:t>
      </w:r>
      <w:r w:rsidR="00AB34C4" w:rsidRPr="00317E00">
        <w:rPr>
          <w:rFonts w:ascii="Times New Roman" w:hAnsi="Times New Roman"/>
          <w:sz w:val="24"/>
          <w:szCs w:val="24"/>
        </w:rPr>
        <w:t>it makes sense to assume that literary sentiments as captured by novels have significant value as indicators of socially recognized outlooks about a society’s present and future.</w:t>
      </w:r>
    </w:p>
    <w:p w14:paraId="2F2F8720" w14:textId="3E3460DA" w:rsidR="005A087A" w:rsidRPr="00317E00" w:rsidRDefault="005A087A" w:rsidP="005D689D">
      <w:pPr>
        <w:spacing w:line="480" w:lineRule="auto"/>
        <w:ind w:firstLine="446"/>
        <w:contextualSpacing/>
        <w:rPr>
          <w:rFonts w:ascii="Times New Roman" w:hAnsi="Times New Roman"/>
          <w:sz w:val="24"/>
          <w:szCs w:val="24"/>
        </w:rPr>
      </w:pPr>
    </w:p>
    <w:sectPr w:rsidR="005A087A" w:rsidRPr="00317E00" w:rsidSect="007F7A2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Gati" w:date="2019-09-29T15:37:00Z" w:initials="LG">
    <w:p w14:paraId="1102D13D" w14:textId="2A40FDB7" w:rsidR="00F56145" w:rsidRDefault="00F56145">
      <w:pPr>
        <w:pStyle w:val="CommentText"/>
      </w:pPr>
      <w:r>
        <w:rPr>
          <w:rStyle w:val="CommentReference"/>
        </w:rPr>
        <w:annotationRef/>
      </w:r>
      <w:r>
        <w:t>Embody? Contribute? Contain?</w:t>
      </w:r>
    </w:p>
  </w:comment>
  <w:comment w:id="1" w:author="Laura Gati" w:date="2019-09-29T15:38:00Z" w:initials="LG">
    <w:p w14:paraId="590606FA" w14:textId="577A43C1" w:rsidR="00F56145" w:rsidRDefault="00F56145">
      <w:pPr>
        <w:pStyle w:val="CommentText"/>
      </w:pPr>
      <w:r>
        <w:rPr>
          <w:rStyle w:val="CommentReference"/>
        </w:rPr>
        <w:annotationRef/>
      </w:r>
      <w:r>
        <w:t>Added this</w:t>
      </w:r>
    </w:p>
  </w:comment>
  <w:comment w:id="2" w:author="Laura Gati" w:date="2019-09-29T15:39:00Z" w:initials="LG">
    <w:p w14:paraId="662A13F5" w14:textId="50B4908E" w:rsidR="00F56145" w:rsidRDefault="00F56145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3" w:author="Laura Gati" w:date="2019-09-29T15:43:00Z" w:initials="LG">
    <w:p w14:paraId="71D2DC7A" w14:textId="4959A827" w:rsidR="00F56145" w:rsidRDefault="00F5614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ezt</w:t>
      </w:r>
      <w:proofErr w:type="spellEnd"/>
      <w:proofErr w:type="gramEnd"/>
      <w:r>
        <w:t xml:space="preserve"> is </w:t>
      </w:r>
      <w:proofErr w:type="spellStart"/>
      <w:r>
        <w:t>atirtam</w:t>
      </w:r>
      <w:proofErr w:type="spellEnd"/>
    </w:p>
  </w:comment>
  <w:comment w:id="4" w:author="Laura Gati" w:date="2019-09-29T15:46:00Z" w:initials="LG">
    <w:p w14:paraId="124FC156" w14:textId="041675F3" w:rsidR="00F56145" w:rsidRDefault="00F56145">
      <w:pPr>
        <w:pStyle w:val="CommentText"/>
      </w:pPr>
      <w:r>
        <w:rPr>
          <w:rStyle w:val="CommentReference"/>
        </w:rPr>
        <w:annotationRef/>
      </w:r>
      <w:proofErr w:type="gramStart"/>
      <w:r>
        <w:t>do</w:t>
      </w:r>
      <w:proofErr w:type="gramEnd"/>
      <w:r>
        <w:t xml:space="preserve"> we </w:t>
      </w:r>
      <w:proofErr w:type="spellStart"/>
      <w:r>
        <w:t>wanna</w:t>
      </w:r>
      <w:proofErr w:type="spellEnd"/>
      <w:r>
        <w:t xml:space="preserve"> say this?</w:t>
      </w:r>
    </w:p>
  </w:comment>
  <w:comment w:id="5" w:author="Laura Gati" w:date="2019-09-29T15:50:00Z" w:initials="LG">
    <w:p w14:paraId="76EFC0EB" w14:textId="442DF269" w:rsidR="00F56145" w:rsidRDefault="00F56145">
      <w:pPr>
        <w:pStyle w:val="CommentText"/>
      </w:pPr>
      <w:r>
        <w:rPr>
          <w:rStyle w:val="CommentReference"/>
        </w:rPr>
        <w:annotationRef/>
      </w:r>
      <w:r>
        <w:t>Tucker</w:t>
      </w:r>
    </w:p>
  </w:comment>
  <w:comment w:id="6" w:author="Laura Gati" w:date="2019-09-29T15:54:00Z" w:initials="LG">
    <w:p w14:paraId="0893201C" w14:textId="0F437E02" w:rsidR="00F56145" w:rsidRDefault="00F56145">
      <w:pPr>
        <w:pStyle w:val="CommentText"/>
      </w:pPr>
      <w:r>
        <w:rPr>
          <w:rStyle w:val="CommentReference"/>
        </w:rPr>
        <w:annotationRef/>
      </w:r>
    </w:p>
  </w:comment>
  <w:comment w:id="7" w:author="Laura Gati" w:date="2019-09-29T15:55:00Z" w:initials="LG">
    <w:p w14:paraId="2B45DDD3" w14:textId="5CF57359" w:rsidR="00F56145" w:rsidRDefault="00F56145">
      <w:pPr>
        <w:pStyle w:val="CommentText"/>
      </w:pPr>
      <w:r>
        <w:rPr>
          <w:rStyle w:val="CommentReference"/>
        </w:rPr>
        <w:annotationRef/>
      </w:r>
      <w:r>
        <w:t>Either a quantitative argument, or an argument for the quantitative study of</w:t>
      </w:r>
    </w:p>
  </w:comment>
  <w:comment w:id="15" w:author="Laura Gati" w:date="2019-09-29T15:58:00Z" w:initials="LG">
    <w:p w14:paraId="69A91089" w14:textId="2E234F7E" w:rsidR="00F56145" w:rsidRDefault="00F56145">
      <w:pPr>
        <w:pStyle w:val="CommentText"/>
      </w:pPr>
      <w:r>
        <w:rPr>
          <w:rStyle w:val="CommentReference"/>
        </w:rPr>
        <w:annotationRef/>
      </w:r>
      <w:r>
        <w:t>Here some connection is needed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C9"/>
    <w:rsid w:val="000016E8"/>
    <w:rsid w:val="00007524"/>
    <w:rsid w:val="000307ED"/>
    <w:rsid w:val="000414A9"/>
    <w:rsid w:val="00046ED3"/>
    <w:rsid w:val="00052709"/>
    <w:rsid w:val="000557FA"/>
    <w:rsid w:val="00060117"/>
    <w:rsid w:val="00061460"/>
    <w:rsid w:val="0007221A"/>
    <w:rsid w:val="00072AE7"/>
    <w:rsid w:val="000736E2"/>
    <w:rsid w:val="00075143"/>
    <w:rsid w:val="00095BD9"/>
    <w:rsid w:val="000A7B6C"/>
    <w:rsid w:val="000B17F8"/>
    <w:rsid w:val="000C64BB"/>
    <w:rsid w:val="000D5AF0"/>
    <w:rsid w:val="000F0265"/>
    <w:rsid w:val="00100DE1"/>
    <w:rsid w:val="00100FBA"/>
    <w:rsid w:val="001054A4"/>
    <w:rsid w:val="00116AE1"/>
    <w:rsid w:val="00121569"/>
    <w:rsid w:val="001276CE"/>
    <w:rsid w:val="001300EB"/>
    <w:rsid w:val="0014431E"/>
    <w:rsid w:val="00153ECA"/>
    <w:rsid w:val="00154D77"/>
    <w:rsid w:val="00162976"/>
    <w:rsid w:val="00167329"/>
    <w:rsid w:val="00175F53"/>
    <w:rsid w:val="00177EB8"/>
    <w:rsid w:val="00180ABD"/>
    <w:rsid w:val="00184CE3"/>
    <w:rsid w:val="00190F2A"/>
    <w:rsid w:val="00197C33"/>
    <w:rsid w:val="001B0BBC"/>
    <w:rsid w:val="001B343F"/>
    <w:rsid w:val="001C3D9B"/>
    <w:rsid w:val="001C4258"/>
    <w:rsid w:val="001D2ECC"/>
    <w:rsid w:val="001E1C14"/>
    <w:rsid w:val="001F0B31"/>
    <w:rsid w:val="001F2E46"/>
    <w:rsid w:val="002062E7"/>
    <w:rsid w:val="002164D3"/>
    <w:rsid w:val="00216B4A"/>
    <w:rsid w:val="002201E2"/>
    <w:rsid w:val="00223ACB"/>
    <w:rsid w:val="002272C2"/>
    <w:rsid w:val="00243299"/>
    <w:rsid w:val="0024355A"/>
    <w:rsid w:val="00245500"/>
    <w:rsid w:val="00257ADE"/>
    <w:rsid w:val="00281900"/>
    <w:rsid w:val="002916B8"/>
    <w:rsid w:val="00294278"/>
    <w:rsid w:val="00297396"/>
    <w:rsid w:val="002A0248"/>
    <w:rsid w:val="002A438A"/>
    <w:rsid w:val="002A6DAB"/>
    <w:rsid w:val="002B4A8F"/>
    <w:rsid w:val="002C6C8F"/>
    <w:rsid w:val="002C77D5"/>
    <w:rsid w:val="002D0BB8"/>
    <w:rsid w:val="002D295A"/>
    <w:rsid w:val="002D36A4"/>
    <w:rsid w:val="002D3BF5"/>
    <w:rsid w:val="002D3DF4"/>
    <w:rsid w:val="002E0C9A"/>
    <w:rsid w:val="002E0D80"/>
    <w:rsid w:val="002E0FDA"/>
    <w:rsid w:val="002E7518"/>
    <w:rsid w:val="002F2D3B"/>
    <w:rsid w:val="002F62EE"/>
    <w:rsid w:val="00304091"/>
    <w:rsid w:val="003061D1"/>
    <w:rsid w:val="00312F3F"/>
    <w:rsid w:val="00317E00"/>
    <w:rsid w:val="00333D45"/>
    <w:rsid w:val="00336C27"/>
    <w:rsid w:val="00353270"/>
    <w:rsid w:val="003657E5"/>
    <w:rsid w:val="00375D20"/>
    <w:rsid w:val="00391936"/>
    <w:rsid w:val="00395035"/>
    <w:rsid w:val="003A603C"/>
    <w:rsid w:val="003B0BB7"/>
    <w:rsid w:val="003B21B9"/>
    <w:rsid w:val="003B4C71"/>
    <w:rsid w:val="003B67E3"/>
    <w:rsid w:val="003B6B37"/>
    <w:rsid w:val="003D2CE2"/>
    <w:rsid w:val="003E70B6"/>
    <w:rsid w:val="003F07BC"/>
    <w:rsid w:val="003F6DF1"/>
    <w:rsid w:val="00406C54"/>
    <w:rsid w:val="00415492"/>
    <w:rsid w:val="00416109"/>
    <w:rsid w:val="0042216D"/>
    <w:rsid w:val="00435502"/>
    <w:rsid w:val="00436761"/>
    <w:rsid w:val="00482388"/>
    <w:rsid w:val="00491B37"/>
    <w:rsid w:val="004961A8"/>
    <w:rsid w:val="004B048A"/>
    <w:rsid w:val="004C245A"/>
    <w:rsid w:val="004C5852"/>
    <w:rsid w:val="004E753E"/>
    <w:rsid w:val="00501CCE"/>
    <w:rsid w:val="00501EBC"/>
    <w:rsid w:val="0050659D"/>
    <w:rsid w:val="005143D5"/>
    <w:rsid w:val="00517338"/>
    <w:rsid w:val="00517628"/>
    <w:rsid w:val="005230F5"/>
    <w:rsid w:val="005429FA"/>
    <w:rsid w:val="005542B5"/>
    <w:rsid w:val="00562FC2"/>
    <w:rsid w:val="00567487"/>
    <w:rsid w:val="00576555"/>
    <w:rsid w:val="005815DF"/>
    <w:rsid w:val="00596073"/>
    <w:rsid w:val="00596C13"/>
    <w:rsid w:val="005A087A"/>
    <w:rsid w:val="005A3134"/>
    <w:rsid w:val="005B1878"/>
    <w:rsid w:val="005B2194"/>
    <w:rsid w:val="005B2887"/>
    <w:rsid w:val="005D43F6"/>
    <w:rsid w:val="005D6875"/>
    <w:rsid w:val="005D689D"/>
    <w:rsid w:val="005D6D83"/>
    <w:rsid w:val="005E24FE"/>
    <w:rsid w:val="0060259A"/>
    <w:rsid w:val="00615991"/>
    <w:rsid w:val="00625DBA"/>
    <w:rsid w:val="0062740F"/>
    <w:rsid w:val="00630CBF"/>
    <w:rsid w:val="00640B6E"/>
    <w:rsid w:val="006411CD"/>
    <w:rsid w:val="00647ABD"/>
    <w:rsid w:val="00653847"/>
    <w:rsid w:val="0065765A"/>
    <w:rsid w:val="00680013"/>
    <w:rsid w:val="00686D9F"/>
    <w:rsid w:val="00687218"/>
    <w:rsid w:val="00687A33"/>
    <w:rsid w:val="00690339"/>
    <w:rsid w:val="00694E6F"/>
    <w:rsid w:val="006B6D83"/>
    <w:rsid w:val="006C156B"/>
    <w:rsid w:val="006D6D1A"/>
    <w:rsid w:val="006E138D"/>
    <w:rsid w:val="006E1EFE"/>
    <w:rsid w:val="006F38D8"/>
    <w:rsid w:val="006F4CCC"/>
    <w:rsid w:val="00704343"/>
    <w:rsid w:val="00705EF6"/>
    <w:rsid w:val="0072425F"/>
    <w:rsid w:val="00725DE2"/>
    <w:rsid w:val="00726759"/>
    <w:rsid w:val="00735E3D"/>
    <w:rsid w:val="007364C6"/>
    <w:rsid w:val="00762EFE"/>
    <w:rsid w:val="007645AC"/>
    <w:rsid w:val="00772E13"/>
    <w:rsid w:val="00781456"/>
    <w:rsid w:val="00782E31"/>
    <w:rsid w:val="007B73E8"/>
    <w:rsid w:val="007D5F59"/>
    <w:rsid w:val="007E715A"/>
    <w:rsid w:val="007F7A24"/>
    <w:rsid w:val="00800D84"/>
    <w:rsid w:val="0080262F"/>
    <w:rsid w:val="008126B0"/>
    <w:rsid w:val="008203D5"/>
    <w:rsid w:val="00831E2C"/>
    <w:rsid w:val="008330DA"/>
    <w:rsid w:val="008346C8"/>
    <w:rsid w:val="00851FBF"/>
    <w:rsid w:val="0085659C"/>
    <w:rsid w:val="00856BC6"/>
    <w:rsid w:val="008639F4"/>
    <w:rsid w:val="0087640B"/>
    <w:rsid w:val="00883C68"/>
    <w:rsid w:val="00897DAA"/>
    <w:rsid w:val="008A1B59"/>
    <w:rsid w:val="008A2BCE"/>
    <w:rsid w:val="008A2EF0"/>
    <w:rsid w:val="008A62D7"/>
    <w:rsid w:val="008B0CCD"/>
    <w:rsid w:val="008B6ADE"/>
    <w:rsid w:val="008B6BB4"/>
    <w:rsid w:val="008D2497"/>
    <w:rsid w:val="008D5010"/>
    <w:rsid w:val="008D5D2E"/>
    <w:rsid w:val="008E2752"/>
    <w:rsid w:val="008E78FF"/>
    <w:rsid w:val="009033A9"/>
    <w:rsid w:val="00904B7F"/>
    <w:rsid w:val="009162BC"/>
    <w:rsid w:val="009168B7"/>
    <w:rsid w:val="00924AEF"/>
    <w:rsid w:val="0093077B"/>
    <w:rsid w:val="00933BF5"/>
    <w:rsid w:val="0094755C"/>
    <w:rsid w:val="0095640F"/>
    <w:rsid w:val="0098621A"/>
    <w:rsid w:val="00991378"/>
    <w:rsid w:val="00992AA6"/>
    <w:rsid w:val="009A08B8"/>
    <w:rsid w:val="009A7D4E"/>
    <w:rsid w:val="009C758B"/>
    <w:rsid w:val="009F1F07"/>
    <w:rsid w:val="009F2424"/>
    <w:rsid w:val="00A02F86"/>
    <w:rsid w:val="00A07273"/>
    <w:rsid w:val="00A10571"/>
    <w:rsid w:val="00A12933"/>
    <w:rsid w:val="00A163BF"/>
    <w:rsid w:val="00A2094A"/>
    <w:rsid w:val="00A44074"/>
    <w:rsid w:val="00A561B8"/>
    <w:rsid w:val="00A61561"/>
    <w:rsid w:val="00A66374"/>
    <w:rsid w:val="00A70897"/>
    <w:rsid w:val="00A81B93"/>
    <w:rsid w:val="00A93991"/>
    <w:rsid w:val="00A94544"/>
    <w:rsid w:val="00A97ABB"/>
    <w:rsid w:val="00AB33E0"/>
    <w:rsid w:val="00AB34C4"/>
    <w:rsid w:val="00AB4358"/>
    <w:rsid w:val="00AC67C2"/>
    <w:rsid w:val="00AD1780"/>
    <w:rsid w:val="00AD4CC9"/>
    <w:rsid w:val="00AF2B15"/>
    <w:rsid w:val="00AF2DC0"/>
    <w:rsid w:val="00AF4134"/>
    <w:rsid w:val="00AF4E4B"/>
    <w:rsid w:val="00B008F4"/>
    <w:rsid w:val="00B02325"/>
    <w:rsid w:val="00B02C57"/>
    <w:rsid w:val="00B057DD"/>
    <w:rsid w:val="00B13781"/>
    <w:rsid w:val="00B17152"/>
    <w:rsid w:val="00B3143D"/>
    <w:rsid w:val="00B33D0C"/>
    <w:rsid w:val="00B43F1B"/>
    <w:rsid w:val="00B5468E"/>
    <w:rsid w:val="00B55000"/>
    <w:rsid w:val="00B61E1C"/>
    <w:rsid w:val="00B620B4"/>
    <w:rsid w:val="00B636C9"/>
    <w:rsid w:val="00B750E0"/>
    <w:rsid w:val="00B80C40"/>
    <w:rsid w:val="00B900F1"/>
    <w:rsid w:val="00BA5492"/>
    <w:rsid w:val="00BC0DF4"/>
    <w:rsid w:val="00BE09A3"/>
    <w:rsid w:val="00BE3B8B"/>
    <w:rsid w:val="00BE67F8"/>
    <w:rsid w:val="00BF2A05"/>
    <w:rsid w:val="00BF69E8"/>
    <w:rsid w:val="00C018F2"/>
    <w:rsid w:val="00C26B07"/>
    <w:rsid w:val="00C32487"/>
    <w:rsid w:val="00C418B7"/>
    <w:rsid w:val="00C51140"/>
    <w:rsid w:val="00C72E2A"/>
    <w:rsid w:val="00C83102"/>
    <w:rsid w:val="00C83CC1"/>
    <w:rsid w:val="00C91710"/>
    <w:rsid w:val="00CA5582"/>
    <w:rsid w:val="00CB18E2"/>
    <w:rsid w:val="00CC37F7"/>
    <w:rsid w:val="00CD0C3E"/>
    <w:rsid w:val="00CD569A"/>
    <w:rsid w:val="00CD57E2"/>
    <w:rsid w:val="00CD5CAC"/>
    <w:rsid w:val="00D01AC3"/>
    <w:rsid w:val="00D271B0"/>
    <w:rsid w:val="00D27F98"/>
    <w:rsid w:val="00D35813"/>
    <w:rsid w:val="00D401ED"/>
    <w:rsid w:val="00D46A6B"/>
    <w:rsid w:val="00D53F7B"/>
    <w:rsid w:val="00D5410A"/>
    <w:rsid w:val="00D574A7"/>
    <w:rsid w:val="00D578CF"/>
    <w:rsid w:val="00D60309"/>
    <w:rsid w:val="00D61B9C"/>
    <w:rsid w:val="00D62A40"/>
    <w:rsid w:val="00D721FE"/>
    <w:rsid w:val="00D72C78"/>
    <w:rsid w:val="00D96274"/>
    <w:rsid w:val="00D9656E"/>
    <w:rsid w:val="00D977B1"/>
    <w:rsid w:val="00DA4B86"/>
    <w:rsid w:val="00DC11C2"/>
    <w:rsid w:val="00DC5D12"/>
    <w:rsid w:val="00DE16BD"/>
    <w:rsid w:val="00DF0881"/>
    <w:rsid w:val="00DF732B"/>
    <w:rsid w:val="00E01CFA"/>
    <w:rsid w:val="00E1195F"/>
    <w:rsid w:val="00E25481"/>
    <w:rsid w:val="00E26389"/>
    <w:rsid w:val="00E3424C"/>
    <w:rsid w:val="00E35AA6"/>
    <w:rsid w:val="00E404EE"/>
    <w:rsid w:val="00E44D79"/>
    <w:rsid w:val="00E47540"/>
    <w:rsid w:val="00E53329"/>
    <w:rsid w:val="00E612F7"/>
    <w:rsid w:val="00E65ABF"/>
    <w:rsid w:val="00E729D3"/>
    <w:rsid w:val="00E740F7"/>
    <w:rsid w:val="00E805B8"/>
    <w:rsid w:val="00E90F17"/>
    <w:rsid w:val="00EC5A68"/>
    <w:rsid w:val="00EC689D"/>
    <w:rsid w:val="00ED6137"/>
    <w:rsid w:val="00EE3037"/>
    <w:rsid w:val="00F002AF"/>
    <w:rsid w:val="00F03B85"/>
    <w:rsid w:val="00F1342B"/>
    <w:rsid w:val="00F1720E"/>
    <w:rsid w:val="00F26B73"/>
    <w:rsid w:val="00F26BD6"/>
    <w:rsid w:val="00F35CE1"/>
    <w:rsid w:val="00F41596"/>
    <w:rsid w:val="00F43186"/>
    <w:rsid w:val="00F43AF1"/>
    <w:rsid w:val="00F56145"/>
    <w:rsid w:val="00F60769"/>
    <w:rsid w:val="00F64642"/>
    <w:rsid w:val="00F70192"/>
    <w:rsid w:val="00F82CDC"/>
    <w:rsid w:val="00F97682"/>
    <w:rsid w:val="00FA0ACB"/>
    <w:rsid w:val="00FC15DC"/>
    <w:rsid w:val="00FD6194"/>
    <w:rsid w:val="00FD7C8A"/>
    <w:rsid w:val="00FE7FF6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55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A24"/>
  </w:style>
  <w:style w:type="paragraph" w:styleId="Heading1">
    <w:name w:val="heading 1"/>
    <w:basedOn w:val="Normal"/>
    <w:next w:val="Normal"/>
    <w:link w:val="Heading1Char"/>
    <w:uiPriority w:val="9"/>
    <w:qFormat/>
    <w:rsid w:val="00A81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B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F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7A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AB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AB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A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AB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A24"/>
  </w:style>
  <w:style w:type="paragraph" w:styleId="Heading1">
    <w:name w:val="heading 1"/>
    <w:basedOn w:val="Normal"/>
    <w:next w:val="Normal"/>
    <w:link w:val="Heading1Char"/>
    <w:uiPriority w:val="9"/>
    <w:qFormat/>
    <w:rsid w:val="00A81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B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F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7A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AB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AB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A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A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2237</Words>
  <Characters>12757</Characters>
  <Application>Microsoft Macintosh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Gati</dc:creator>
  <cp:keywords/>
  <dc:description/>
  <cp:lastModifiedBy>Laura Gati</cp:lastModifiedBy>
  <cp:revision>8</cp:revision>
  <dcterms:created xsi:type="dcterms:W3CDTF">2019-09-29T19:34:00Z</dcterms:created>
  <dcterms:modified xsi:type="dcterms:W3CDTF">2019-09-29T20:03:00Z</dcterms:modified>
</cp:coreProperties>
</file>